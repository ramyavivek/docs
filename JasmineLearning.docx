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71" w:rsidRPr="00745DF5" w:rsidRDefault="00E51971" w:rsidP="0023440E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572441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1971" w:rsidRPr="00745DF5" w:rsidRDefault="00037432" w:rsidP="0023440E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745DF5">
            <w:rPr>
              <w:rFonts w:ascii="Times New Roman" w:hAnsi="Times New Roman" w:cs="Times New Roman"/>
            </w:rPr>
            <w:t xml:space="preserve">Table </w:t>
          </w:r>
          <w:r w:rsidR="00F75C60" w:rsidRPr="00745DF5">
            <w:rPr>
              <w:rFonts w:ascii="Times New Roman" w:hAnsi="Times New Roman" w:cs="Times New Roman"/>
            </w:rPr>
            <w:t>of</w:t>
          </w:r>
          <w:r w:rsidR="00F75C60" w:rsidRPr="00745DF5"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t xml:space="preserve"> </w:t>
          </w:r>
          <w:r w:rsidR="00F75C60" w:rsidRPr="00745DF5">
            <w:rPr>
              <w:rFonts w:ascii="Times New Roman" w:hAnsi="Times New Roman" w:cs="Times New Roman"/>
            </w:rPr>
            <w:t>Contents</w:t>
          </w:r>
        </w:p>
        <w:p w:rsidR="00256D72" w:rsidRDefault="00E51971">
          <w:pPr>
            <w:pStyle w:val="TOC1"/>
            <w:rPr>
              <w:ins w:id="1" w:author="Varshney, Richa (external - Project)" w:date="2015-08-25T10:14:00Z"/>
              <w:rFonts w:eastAsiaTheme="minorEastAsia"/>
              <w:noProof/>
            </w:rPr>
          </w:pPr>
          <w:r w:rsidRPr="00745DF5">
            <w:rPr>
              <w:rFonts w:ascii="Times New Roman" w:hAnsi="Times New Roman" w:cs="Times New Roman"/>
            </w:rPr>
            <w:fldChar w:fldCharType="begin"/>
          </w:r>
          <w:r w:rsidRPr="00745DF5">
            <w:rPr>
              <w:rFonts w:ascii="Times New Roman" w:hAnsi="Times New Roman" w:cs="Times New Roman"/>
            </w:rPr>
            <w:instrText xml:space="preserve"> TOC \o "1-3" \h \z \u </w:instrText>
          </w:r>
          <w:r w:rsidRPr="00745DF5">
            <w:rPr>
              <w:rFonts w:ascii="Times New Roman" w:hAnsi="Times New Roman" w:cs="Times New Roman"/>
            </w:rPr>
            <w:fldChar w:fldCharType="separate"/>
          </w:r>
          <w:ins w:id="2" w:author="Varshney, Richa (external - Project)" w:date="2015-08-25T10:14:00Z">
            <w:r w:rsidR="00256D72" w:rsidRPr="008B4BE8">
              <w:rPr>
                <w:rStyle w:val="Hyperlink"/>
                <w:noProof/>
              </w:rPr>
              <w:fldChar w:fldCharType="begin"/>
            </w:r>
            <w:r w:rsidR="00256D72" w:rsidRPr="008B4BE8">
              <w:rPr>
                <w:rStyle w:val="Hyperlink"/>
                <w:noProof/>
              </w:rPr>
              <w:instrText xml:space="preserve"> </w:instrText>
            </w:r>
            <w:r w:rsidR="00256D72">
              <w:rPr>
                <w:noProof/>
              </w:rPr>
              <w:instrText>HYPERLINK \l "_Toc428261012"</w:instrText>
            </w:r>
            <w:r w:rsidR="00256D72" w:rsidRPr="008B4BE8">
              <w:rPr>
                <w:rStyle w:val="Hyperlink"/>
                <w:noProof/>
              </w:rPr>
              <w:instrText xml:space="preserve"> </w:instrText>
            </w:r>
            <w:r w:rsidR="00256D72" w:rsidRPr="008B4BE8">
              <w:rPr>
                <w:rStyle w:val="Hyperlink"/>
                <w:noProof/>
              </w:rPr>
              <w:fldChar w:fldCharType="separate"/>
            </w:r>
            <w:r w:rsidR="00256D72" w:rsidRPr="008B4BE8">
              <w:rPr>
                <w:rStyle w:val="Hyperlink"/>
                <w:rFonts w:ascii="Times New Roman" w:hAnsi="Times New Roman" w:cs="Times New Roman"/>
                <w:noProof/>
              </w:rPr>
              <w:t>Functions Used</w:t>
            </w:r>
            <w:r w:rsidR="00256D72">
              <w:rPr>
                <w:noProof/>
                <w:webHidden/>
              </w:rPr>
              <w:tab/>
            </w:r>
            <w:r w:rsidR="00256D72">
              <w:rPr>
                <w:noProof/>
                <w:webHidden/>
              </w:rPr>
              <w:fldChar w:fldCharType="begin"/>
            </w:r>
            <w:r w:rsidR="00256D72">
              <w:rPr>
                <w:noProof/>
                <w:webHidden/>
              </w:rPr>
              <w:instrText xml:space="preserve"> PAGEREF _Toc428261012 \h </w:instrText>
            </w:r>
          </w:ins>
          <w:r w:rsidR="00256D72">
            <w:rPr>
              <w:noProof/>
              <w:webHidden/>
            </w:rPr>
          </w:r>
          <w:r w:rsidR="00256D72">
            <w:rPr>
              <w:noProof/>
              <w:webHidden/>
            </w:rPr>
            <w:fldChar w:fldCharType="separate"/>
          </w:r>
          <w:ins w:id="3" w:author="Varshney, Richa (external - Project)" w:date="2015-08-25T10:14:00Z">
            <w:r w:rsidR="00256D72">
              <w:rPr>
                <w:noProof/>
                <w:webHidden/>
              </w:rPr>
              <w:t>2</w:t>
            </w:r>
            <w:r w:rsidR="00256D72">
              <w:rPr>
                <w:noProof/>
                <w:webHidden/>
              </w:rPr>
              <w:fldChar w:fldCharType="end"/>
            </w:r>
            <w:r w:rsidR="00256D72" w:rsidRPr="008B4BE8">
              <w:rPr>
                <w:rStyle w:val="Hyperlink"/>
                <w:noProof/>
              </w:rPr>
              <w:fldChar w:fldCharType="end"/>
            </w:r>
          </w:ins>
        </w:p>
        <w:p w:rsidR="00256D72" w:rsidRDefault="00256D72">
          <w:pPr>
            <w:pStyle w:val="TOC1"/>
            <w:rPr>
              <w:ins w:id="4" w:author="Varshney, Richa (external - Project)" w:date="2015-08-25T10:14:00Z"/>
              <w:rFonts w:eastAsiaTheme="minorEastAsia"/>
              <w:noProof/>
            </w:rPr>
          </w:pPr>
          <w:ins w:id="5" w:author="Varshney, Richa (external - Project)" w:date="2015-08-25T10:14:00Z">
            <w:r w:rsidRPr="008B4BE8">
              <w:rPr>
                <w:rStyle w:val="Hyperlink"/>
                <w:noProof/>
              </w:rPr>
              <w:fldChar w:fldCharType="begin"/>
            </w:r>
            <w:r w:rsidRPr="008B4B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"_Toc428261013"</w:instrText>
            </w:r>
            <w:r w:rsidRPr="008B4BE8">
              <w:rPr>
                <w:rStyle w:val="Hyperlink"/>
                <w:noProof/>
              </w:rPr>
              <w:instrText xml:space="preserve"> </w:instrText>
            </w:r>
            <w:r w:rsidRPr="008B4BE8">
              <w:rPr>
                <w:rStyle w:val="Hyperlink"/>
                <w:noProof/>
              </w:rPr>
              <w:fldChar w:fldCharType="separate"/>
            </w:r>
            <w:r w:rsidRPr="008B4BE8">
              <w:rPr>
                <w:rStyle w:val="Hyperlink"/>
                <w:rFonts w:ascii="Times New Roman" w:hAnsi="Times New Roman" w:cs="Times New Roman"/>
                <w:noProof/>
              </w:rPr>
              <w:t>Mocking of production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_Toc428261013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Varshney, Richa (external - Project)" w:date="2015-08-25T10:1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4BE8">
              <w:rPr>
                <w:rStyle w:val="Hyperlink"/>
                <w:noProof/>
              </w:rPr>
              <w:fldChar w:fldCharType="end"/>
            </w:r>
          </w:ins>
        </w:p>
        <w:p w:rsidR="00256D72" w:rsidRDefault="00256D72">
          <w:pPr>
            <w:pStyle w:val="TOC1"/>
            <w:rPr>
              <w:ins w:id="7" w:author="Varshney, Richa (external - Project)" w:date="2015-08-25T10:14:00Z"/>
              <w:rFonts w:eastAsiaTheme="minorEastAsia"/>
              <w:noProof/>
            </w:rPr>
          </w:pPr>
          <w:ins w:id="8" w:author="Varshney, Richa (external - Project)" w:date="2015-08-25T10:14:00Z">
            <w:r w:rsidRPr="008B4BE8">
              <w:rPr>
                <w:rStyle w:val="Hyperlink"/>
                <w:noProof/>
              </w:rPr>
              <w:fldChar w:fldCharType="begin"/>
            </w:r>
            <w:r w:rsidRPr="008B4B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"_Toc428261014"</w:instrText>
            </w:r>
            <w:r w:rsidRPr="008B4BE8">
              <w:rPr>
                <w:rStyle w:val="Hyperlink"/>
                <w:noProof/>
              </w:rPr>
              <w:instrText xml:space="preserve"> </w:instrText>
            </w:r>
            <w:r w:rsidRPr="008B4BE8">
              <w:rPr>
                <w:rStyle w:val="Hyperlink"/>
                <w:noProof/>
              </w:rPr>
              <w:fldChar w:fldCharType="separate"/>
            </w:r>
            <w:r w:rsidRPr="008B4BE8">
              <w:rPr>
                <w:rStyle w:val="Hyperlink"/>
                <w:rFonts w:ascii="Times New Roman" w:hAnsi="Times New Roman" w:cs="Times New Roman"/>
                <w:noProof/>
              </w:rPr>
              <w:t>Using SqlExecuter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_Toc428261014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Varshney, Richa (external - Project)" w:date="2015-08-25T10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4BE8">
              <w:rPr>
                <w:rStyle w:val="Hyperlink"/>
                <w:noProof/>
              </w:rPr>
              <w:fldChar w:fldCharType="end"/>
            </w:r>
          </w:ins>
        </w:p>
        <w:p w:rsidR="00256D72" w:rsidRDefault="00256D72">
          <w:pPr>
            <w:pStyle w:val="TOC1"/>
            <w:rPr>
              <w:ins w:id="10" w:author="Varshney, Richa (external - Project)" w:date="2015-08-25T10:14:00Z"/>
              <w:rFonts w:eastAsiaTheme="minorEastAsia"/>
              <w:noProof/>
            </w:rPr>
          </w:pPr>
          <w:ins w:id="11" w:author="Varshney, Richa (external - Project)" w:date="2015-08-25T10:14:00Z">
            <w:r w:rsidRPr="008B4BE8">
              <w:rPr>
                <w:rStyle w:val="Hyperlink"/>
                <w:noProof/>
              </w:rPr>
              <w:fldChar w:fldCharType="begin"/>
            </w:r>
            <w:r w:rsidRPr="008B4B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"_Toc428261015"</w:instrText>
            </w:r>
            <w:r w:rsidRPr="008B4BE8">
              <w:rPr>
                <w:rStyle w:val="Hyperlink"/>
                <w:noProof/>
              </w:rPr>
              <w:instrText xml:space="preserve"> </w:instrText>
            </w:r>
            <w:r w:rsidRPr="008B4BE8">
              <w:rPr>
                <w:rStyle w:val="Hyperlink"/>
                <w:noProof/>
              </w:rPr>
              <w:fldChar w:fldCharType="separate"/>
            </w:r>
            <w:r w:rsidRPr="008B4BE8">
              <w:rPr>
                <w:rStyle w:val="Hyperlink"/>
                <w:rFonts w:ascii="Times New Roman" w:hAnsi="Times New Roman" w:cs="Times New Roman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_Toc428261015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Varshney, Richa (external - Project)" w:date="2015-08-25T10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4BE8">
              <w:rPr>
                <w:rStyle w:val="Hyperlink"/>
                <w:noProof/>
              </w:rPr>
              <w:fldChar w:fldCharType="end"/>
            </w:r>
          </w:ins>
        </w:p>
        <w:p w:rsidR="00256D72" w:rsidRDefault="00256D72">
          <w:pPr>
            <w:pStyle w:val="TOC1"/>
            <w:rPr>
              <w:ins w:id="13" w:author="Varshney, Richa (external - Project)" w:date="2015-08-25T10:14:00Z"/>
              <w:rFonts w:eastAsiaTheme="minorEastAsia"/>
              <w:noProof/>
            </w:rPr>
          </w:pPr>
          <w:ins w:id="14" w:author="Varshney, Richa (external - Project)" w:date="2015-08-25T10:14:00Z">
            <w:r w:rsidRPr="008B4BE8">
              <w:rPr>
                <w:rStyle w:val="Hyperlink"/>
                <w:noProof/>
              </w:rPr>
              <w:fldChar w:fldCharType="begin"/>
            </w:r>
            <w:r w:rsidRPr="008B4B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"_Toc428261016"</w:instrText>
            </w:r>
            <w:r w:rsidRPr="008B4BE8">
              <w:rPr>
                <w:rStyle w:val="Hyperlink"/>
                <w:noProof/>
              </w:rPr>
              <w:instrText xml:space="preserve"> </w:instrText>
            </w:r>
            <w:r w:rsidRPr="008B4BE8">
              <w:rPr>
                <w:rStyle w:val="Hyperlink"/>
                <w:noProof/>
              </w:rPr>
              <w:fldChar w:fldCharType="separate"/>
            </w:r>
            <w:r w:rsidRPr="008B4BE8">
              <w:rPr>
                <w:rStyle w:val="Hyperlink"/>
                <w:rFonts w:ascii="Times New Roman" w:hAnsi="Times New Roman" w:cs="Times New Roman"/>
                <w:noProof/>
              </w:rPr>
              <w:t>General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_Toc428261016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Varshney, Richa (external - Project)" w:date="2015-08-25T10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4BE8">
              <w:rPr>
                <w:rStyle w:val="Hyperlink"/>
                <w:noProof/>
              </w:rPr>
              <w:fldChar w:fldCharType="end"/>
            </w:r>
          </w:ins>
        </w:p>
        <w:p w:rsidR="00256D72" w:rsidRDefault="00256D72">
          <w:pPr>
            <w:pStyle w:val="TOC1"/>
            <w:rPr>
              <w:ins w:id="16" w:author="Varshney, Richa (external - Project)" w:date="2015-08-25T10:14:00Z"/>
              <w:rFonts w:eastAsiaTheme="minorEastAsia"/>
              <w:noProof/>
            </w:rPr>
          </w:pPr>
          <w:ins w:id="17" w:author="Varshney, Richa (external - Project)" w:date="2015-08-25T10:14:00Z">
            <w:r w:rsidRPr="008B4BE8">
              <w:rPr>
                <w:rStyle w:val="Hyperlink"/>
                <w:noProof/>
              </w:rPr>
              <w:fldChar w:fldCharType="begin"/>
            </w:r>
            <w:r w:rsidRPr="008B4B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"_Toc428261017"</w:instrText>
            </w:r>
            <w:r w:rsidRPr="008B4BE8">
              <w:rPr>
                <w:rStyle w:val="Hyperlink"/>
                <w:noProof/>
              </w:rPr>
              <w:instrText xml:space="preserve"> </w:instrText>
            </w:r>
            <w:r w:rsidRPr="008B4BE8">
              <w:rPr>
                <w:rStyle w:val="Hyperlink"/>
                <w:noProof/>
              </w:rPr>
              <w:fldChar w:fldCharType="separate"/>
            </w:r>
            <w:r w:rsidRPr="008B4BE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_Toc428261017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Varshney, Richa (external - Project)" w:date="2015-08-25T10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4BE8">
              <w:rPr>
                <w:rStyle w:val="Hyperlink"/>
                <w:noProof/>
              </w:rPr>
              <w:fldChar w:fldCharType="end"/>
            </w:r>
          </w:ins>
        </w:p>
        <w:p w:rsidR="000E2502" w:rsidDel="00314C12" w:rsidRDefault="000E2502">
          <w:pPr>
            <w:pStyle w:val="TOC1"/>
            <w:rPr>
              <w:del w:id="19" w:author="Varshney, Richa (external - Project)" w:date="2015-08-25T09:56:00Z"/>
              <w:rFonts w:eastAsiaTheme="minorEastAsia"/>
              <w:noProof/>
            </w:rPr>
          </w:pPr>
          <w:del w:id="20" w:author="Varshney, Richa (external - Project)" w:date="2015-08-25T09:56:00Z">
            <w:r w:rsidRPr="00314C12" w:rsidDel="00314C12">
              <w:rPr>
                <w:rPrChange w:id="21" w:author="Varshney, Richa (external - Project)" w:date="2015-08-25T09:56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Functions Used</w:delText>
            </w:r>
            <w:r w:rsidDel="00314C12">
              <w:rPr>
                <w:noProof/>
                <w:webHidden/>
              </w:rPr>
              <w:tab/>
              <w:delText>2</w:delText>
            </w:r>
          </w:del>
        </w:p>
        <w:p w:rsidR="000E2502" w:rsidDel="00314C12" w:rsidRDefault="000E2502">
          <w:pPr>
            <w:pStyle w:val="TOC1"/>
            <w:rPr>
              <w:del w:id="22" w:author="Varshney, Richa (external - Project)" w:date="2015-08-25T09:56:00Z"/>
              <w:rFonts w:eastAsiaTheme="minorEastAsia"/>
              <w:noProof/>
            </w:rPr>
          </w:pPr>
          <w:del w:id="23" w:author="Varshney, Richa (external - Project)" w:date="2015-08-25T09:56:00Z">
            <w:r w:rsidRPr="00314C12" w:rsidDel="00314C12">
              <w:rPr>
                <w:rPrChange w:id="24" w:author="Varshney, Richa (external - Project)" w:date="2015-08-25T09:56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Mocking of production table</w:delText>
            </w:r>
            <w:r w:rsidDel="00314C12">
              <w:rPr>
                <w:noProof/>
                <w:webHidden/>
              </w:rPr>
              <w:tab/>
              <w:delText>2</w:delText>
            </w:r>
          </w:del>
        </w:p>
        <w:p w:rsidR="000E2502" w:rsidDel="00314C12" w:rsidRDefault="000E2502">
          <w:pPr>
            <w:pStyle w:val="TOC1"/>
            <w:rPr>
              <w:del w:id="25" w:author="Varshney, Richa (external - Project)" w:date="2015-08-25T09:56:00Z"/>
              <w:rFonts w:eastAsiaTheme="minorEastAsia"/>
              <w:noProof/>
            </w:rPr>
          </w:pPr>
          <w:del w:id="26" w:author="Varshney, Richa (external - Project)" w:date="2015-08-25T09:56:00Z">
            <w:r w:rsidRPr="00314C12" w:rsidDel="00314C12">
              <w:rPr>
                <w:rPrChange w:id="27" w:author="Varshney, Richa (external - Project)" w:date="2015-08-25T09:56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Using SqlExecuter</w:delText>
            </w:r>
            <w:r w:rsidDel="00314C12">
              <w:rPr>
                <w:noProof/>
                <w:webHidden/>
              </w:rPr>
              <w:tab/>
              <w:delText>2</w:delText>
            </w:r>
          </w:del>
        </w:p>
        <w:p w:rsidR="000E2502" w:rsidDel="00314C12" w:rsidRDefault="000E2502">
          <w:pPr>
            <w:pStyle w:val="TOC1"/>
            <w:rPr>
              <w:del w:id="28" w:author="Varshney, Richa (external - Project)" w:date="2015-08-25T09:56:00Z"/>
              <w:rFonts w:eastAsiaTheme="minorEastAsia"/>
              <w:noProof/>
            </w:rPr>
          </w:pPr>
          <w:del w:id="29" w:author="Varshney, Richa (external - Project)" w:date="2015-08-25T09:56:00Z">
            <w:r w:rsidRPr="00314C12" w:rsidDel="00314C12">
              <w:rPr>
                <w:rPrChange w:id="30" w:author="Varshney, Richa (external - Project)" w:date="2015-08-25T09:56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Test Scenarios</w:delText>
            </w:r>
            <w:r w:rsidDel="00314C12">
              <w:rPr>
                <w:noProof/>
                <w:webHidden/>
              </w:rPr>
              <w:tab/>
              <w:delText>2</w:delText>
            </w:r>
          </w:del>
        </w:p>
        <w:p w:rsidR="000E2502" w:rsidDel="00314C12" w:rsidRDefault="000E2502">
          <w:pPr>
            <w:pStyle w:val="TOC1"/>
            <w:rPr>
              <w:del w:id="31" w:author="Varshney, Richa (external - Project)" w:date="2015-08-25T09:56:00Z"/>
              <w:rFonts w:eastAsiaTheme="minorEastAsia"/>
              <w:noProof/>
            </w:rPr>
          </w:pPr>
          <w:del w:id="32" w:author="Varshney, Richa (external - Project)" w:date="2015-08-25T09:56:00Z">
            <w:r w:rsidRPr="00314C12" w:rsidDel="00314C12">
              <w:rPr>
                <w:rPrChange w:id="33" w:author="Varshney, Richa (external - Project)" w:date="2015-08-25T09:56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General Suggestions</w:delText>
            </w:r>
            <w:r w:rsidDel="00314C12">
              <w:rPr>
                <w:noProof/>
                <w:webHidden/>
              </w:rPr>
              <w:tab/>
              <w:delText>3</w:delText>
            </w:r>
          </w:del>
        </w:p>
        <w:p w:rsidR="000E2502" w:rsidDel="00314C12" w:rsidRDefault="000E2502">
          <w:pPr>
            <w:pStyle w:val="TOC1"/>
            <w:rPr>
              <w:del w:id="34" w:author="Varshney, Richa (external - Project)" w:date="2015-08-25T09:56:00Z"/>
              <w:rFonts w:eastAsiaTheme="minorEastAsia"/>
              <w:noProof/>
            </w:rPr>
          </w:pPr>
          <w:del w:id="35" w:author="Varshney, Richa (external - Project)" w:date="2015-08-25T09:56:00Z">
            <w:r w:rsidRPr="00314C12" w:rsidDel="00314C12">
              <w:rPr>
                <w:rPrChange w:id="36" w:author="Varshney, Richa (external - Project)" w:date="2015-08-25T09:56:00Z">
                  <w:rPr>
                    <w:rStyle w:val="Hyperlink"/>
                    <w:rFonts w:ascii="Times New Roman" w:hAnsi="Times New Roman" w:cs="Times New Roman"/>
                    <w:noProof/>
                  </w:rPr>
                </w:rPrChange>
              </w:rPr>
              <w:delText>References</w:delText>
            </w:r>
            <w:r w:rsidDel="00314C12">
              <w:rPr>
                <w:noProof/>
                <w:webHidden/>
              </w:rPr>
              <w:tab/>
              <w:delText>3</w:delText>
            </w:r>
          </w:del>
        </w:p>
        <w:p w:rsidR="00E51971" w:rsidRPr="00745DF5" w:rsidRDefault="00E51971" w:rsidP="0023440E">
          <w:pPr>
            <w:jc w:val="both"/>
            <w:rPr>
              <w:rFonts w:ascii="Times New Roman" w:hAnsi="Times New Roman" w:cs="Times New Roman"/>
            </w:rPr>
          </w:pPr>
          <w:r w:rsidRPr="00745DF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51971" w:rsidRPr="00745DF5" w:rsidRDefault="00E51971" w:rsidP="0023440E">
      <w:pPr>
        <w:jc w:val="both"/>
        <w:rPr>
          <w:rFonts w:ascii="Times New Roman" w:hAnsi="Times New Roman" w:cs="Times New Roman"/>
        </w:rPr>
      </w:pPr>
    </w:p>
    <w:p w:rsidR="0091212E" w:rsidRPr="00745DF5" w:rsidRDefault="0091212E" w:rsidP="0023440E">
      <w:pPr>
        <w:jc w:val="both"/>
        <w:rPr>
          <w:rFonts w:ascii="Times New Roman" w:hAnsi="Times New Roman" w:cs="Times New Roman"/>
        </w:rPr>
      </w:pPr>
    </w:p>
    <w:p w:rsidR="00E51971" w:rsidRPr="00745DF5" w:rsidRDefault="00E51971" w:rsidP="0023440E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745DF5">
        <w:rPr>
          <w:rFonts w:ascii="Times New Roman" w:hAnsi="Times New Roman" w:cs="Times New Roman"/>
        </w:rPr>
        <w:br w:type="page"/>
      </w:r>
    </w:p>
    <w:p w:rsidR="00D2134A" w:rsidRPr="00337885" w:rsidRDefault="006E6C60" w:rsidP="0023440E">
      <w:pPr>
        <w:pStyle w:val="Heading1"/>
        <w:jc w:val="both"/>
        <w:rPr>
          <w:rFonts w:ascii="Times New Roman" w:hAnsi="Times New Roman" w:cs="Times New Roman"/>
          <w:sz w:val="28"/>
          <w:szCs w:val="28"/>
          <w:rPrChange w:id="37" w:author="Varshney, Richa (external - Project)" w:date="2015-08-25T10:20:00Z">
            <w:rPr>
              <w:rFonts w:ascii="Times New Roman" w:hAnsi="Times New Roman" w:cs="Times New Roman"/>
              <w:sz w:val="24"/>
            </w:rPr>
          </w:rPrChange>
        </w:rPr>
      </w:pPr>
      <w:bookmarkStart w:id="38" w:name="_Toc428261012"/>
      <w:r w:rsidRPr="00337885">
        <w:rPr>
          <w:rFonts w:ascii="Times New Roman" w:hAnsi="Times New Roman" w:cs="Times New Roman"/>
          <w:sz w:val="28"/>
          <w:szCs w:val="28"/>
          <w:rPrChange w:id="39" w:author="Varshney, Richa (external - Project)" w:date="2015-08-25T10:20:00Z">
            <w:rPr>
              <w:rFonts w:ascii="Times New Roman" w:hAnsi="Times New Roman" w:cs="Times New Roman"/>
              <w:sz w:val="28"/>
              <w:szCs w:val="28"/>
            </w:rPr>
          </w:rPrChange>
        </w:rPr>
        <w:lastRenderedPageBreak/>
        <w:t>Functions Used</w:t>
      </w:r>
      <w:bookmarkEnd w:id="38"/>
    </w:p>
    <w:p w:rsidR="008D5DC1" w:rsidRPr="00745DF5" w:rsidRDefault="008D5DC1" w:rsidP="002344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30"/>
        <w:gridCol w:w="7465"/>
      </w:tblGrid>
      <w:tr w:rsidR="001678EB" w:rsidRPr="00745DF5" w:rsidTr="008D5DC1">
        <w:tc>
          <w:tcPr>
            <w:tcW w:w="1530" w:type="dxa"/>
          </w:tcPr>
          <w:p w:rsidR="001678EB" w:rsidRPr="0042117D" w:rsidRDefault="0042117D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2117D">
              <w:rPr>
                <w:rFonts w:ascii="Times New Roman" w:hAnsi="Times New Roman" w:cs="Times New Roman"/>
                <w:b/>
                <w:sz w:val="24"/>
                <w:szCs w:val="28"/>
              </w:rPr>
              <w:t>Functions</w:t>
            </w:r>
          </w:p>
        </w:tc>
        <w:tc>
          <w:tcPr>
            <w:tcW w:w="7465" w:type="dxa"/>
          </w:tcPr>
          <w:p w:rsidR="001678EB" w:rsidRPr="0042117D" w:rsidRDefault="0042117D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2117D">
              <w:rPr>
                <w:rFonts w:ascii="Times New Roman" w:hAnsi="Times New Roman" w:cs="Times New Roman"/>
                <w:b/>
                <w:sz w:val="24"/>
                <w:szCs w:val="28"/>
              </w:rPr>
              <w:t>Description</w:t>
            </w:r>
          </w:p>
        </w:tc>
      </w:tr>
      <w:tr w:rsidR="001678EB" w:rsidRPr="00745DF5" w:rsidTr="008D5DC1">
        <w:tc>
          <w:tcPr>
            <w:tcW w:w="1530" w:type="dxa"/>
          </w:tcPr>
          <w:p w:rsidR="001678EB" w:rsidRPr="0042117D" w:rsidRDefault="001678EB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117D">
              <w:rPr>
                <w:rFonts w:ascii="Times New Roman" w:hAnsi="Times New Roman" w:cs="Times New Roman"/>
                <w:sz w:val="24"/>
                <w:szCs w:val="28"/>
              </w:rPr>
              <w:t>Suites</w:t>
            </w:r>
          </w:p>
        </w:tc>
        <w:tc>
          <w:tcPr>
            <w:tcW w:w="7465" w:type="dxa"/>
          </w:tcPr>
          <w:p w:rsidR="001678EB" w:rsidRPr="00745DF5" w:rsidRDefault="001678EB" w:rsidP="0023440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A test suite is defined with the keyword “</w:t>
            </w:r>
            <w:r w:rsidRPr="00745DF5">
              <w:rPr>
                <w:rFonts w:ascii="Times New Roman" w:hAnsi="Times New Roman" w:cs="Times New Roman"/>
                <w:i/>
                <w:sz w:val="24"/>
                <w:szCs w:val="28"/>
              </w:rPr>
              <w:t>describe</w:t>
            </w: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” with two parameters, the first is a String which is a title of test suite and second is function which is a block of code that implements the suite.</w:t>
            </w:r>
          </w:p>
          <w:p w:rsidR="001678EB" w:rsidRPr="00745DF5" w:rsidRDefault="001678EB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678EB" w:rsidRPr="00745DF5" w:rsidTr="008D5DC1">
        <w:tc>
          <w:tcPr>
            <w:tcW w:w="1530" w:type="dxa"/>
          </w:tcPr>
          <w:p w:rsidR="001678EB" w:rsidRPr="0042117D" w:rsidRDefault="001678EB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117D">
              <w:rPr>
                <w:rFonts w:ascii="Times New Roman" w:hAnsi="Times New Roman" w:cs="Times New Roman"/>
                <w:sz w:val="24"/>
                <w:szCs w:val="28"/>
              </w:rPr>
              <w:t>Specs</w:t>
            </w:r>
          </w:p>
        </w:tc>
        <w:tc>
          <w:tcPr>
            <w:tcW w:w="7465" w:type="dxa"/>
          </w:tcPr>
          <w:p w:rsidR="001678EB" w:rsidRPr="00745DF5" w:rsidRDefault="001678EB" w:rsidP="0023440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A spec is defined with the keyword “</w:t>
            </w:r>
            <w:r w:rsidRPr="00745DF5">
              <w:rPr>
                <w:rFonts w:ascii="Times New Roman" w:hAnsi="Times New Roman" w:cs="Times New Roman"/>
                <w:i/>
                <w:sz w:val="24"/>
                <w:szCs w:val="28"/>
              </w:rPr>
              <w:t>it</w:t>
            </w: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” with two parameters, the first is a String which is a title of a spec and second is function which is a block of code that implements the spec.</w:t>
            </w:r>
          </w:p>
          <w:p w:rsidR="001678EB" w:rsidRPr="00745DF5" w:rsidRDefault="001678EB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678EB" w:rsidRPr="00745DF5" w:rsidTr="008D5DC1">
        <w:tc>
          <w:tcPr>
            <w:tcW w:w="1530" w:type="dxa"/>
          </w:tcPr>
          <w:p w:rsidR="001678EB" w:rsidRPr="0042117D" w:rsidRDefault="001678EB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117D">
              <w:rPr>
                <w:rFonts w:ascii="Times New Roman" w:hAnsi="Times New Roman" w:cs="Times New Roman"/>
                <w:sz w:val="24"/>
                <w:szCs w:val="28"/>
              </w:rPr>
              <w:t>beforeOnce</w:t>
            </w:r>
          </w:p>
        </w:tc>
        <w:tc>
          <w:tcPr>
            <w:tcW w:w="7465" w:type="dxa"/>
          </w:tcPr>
          <w:p w:rsidR="001678EB" w:rsidRPr="00745DF5" w:rsidRDefault="001678EB" w:rsidP="0023440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This function is called once before all specs in the describe block.</w:t>
            </w:r>
          </w:p>
          <w:p w:rsidR="001678EB" w:rsidRPr="00745DF5" w:rsidRDefault="009C76CE" w:rsidP="00DF7A3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ins w:id="40" w:author="Sebastian Koehler" w:date="2015-08-24T11:15:00Z">
              <w:del w:id="41" w:author="Varshney, Richa (external - Project)" w:date="2015-08-25T09:56:00Z">
                <w:r w:rsidRPr="00DF7A3C" w:rsidDel="00DF7A3C">
                  <w:rPr>
                    <w:rFonts w:ascii="Times New Roman" w:hAnsi="Times New Roman" w:cs="Times New Roman"/>
                    <w:i/>
                    <w:sz w:val="24"/>
                    <w:szCs w:val="28"/>
                    <w:rPrChange w:id="42" w:author="Varshney, Richa (external - Project)" w:date="2015-08-25T09:58:00Z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rPrChange>
                  </w:rPr>
                  <w:delText>Example what usually is written in this block</w:delText>
                </w:r>
              </w:del>
            </w:ins>
            <w:ins w:id="43" w:author="Varshney, Richa (external - Project)" w:date="2015-08-25T09:57:00Z">
              <w:r w:rsidR="00DF7A3C" w:rsidRPr="00DF7A3C">
                <w:rPr>
                  <w:rFonts w:ascii="Times New Roman" w:hAnsi="Times New Roman" w:cs="Times New Roman"/>
                  <w:i/>
                  <w:sz w:val="24"/>
                  <w:szCs w:val="28"/>
                  <w:rPrChange w:id="44" w:author="Varshney, Richa (external - Project)" w:date="2015-08-25T09:58:00Z">
                    <w:rPr>
                      <w:rFonts w:ascii="Times New Roman" w:hAnsi="Times New Roman" w:cs="Times New Roman"/>
                      <w:sz w:val="24"/>
                      <w:szCs w:val="28"/>
                    </w:rPr>
                  </w:rPrChange>
                </w:rPr>
                <w:t>Example:</w:t>
              </w:r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 xml:space="preserve"> If a table needs to be cleaned before inserting new data in each spec, then </w:t>
              </w:r>
            </w:ins>
            <w:ins w:id="45" w:author="Varshney, Richa (external - Project)" w:date="2015-08-25T09:58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 xml:space="preserve">instead </w:t>
              </w:r>
            </w:ins>
            <w:ins w:id="46" w:author="Varshney, Richa (external - Project)" w:date="2015-08-25T09:57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 xml:space="preserve">of </w:t>
              </w:r>
            </w:ins>
            <w:ins w:id="47" w:author="Varshney, Richa (external - Project)" w:date="2015-08-25T10:00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>clearing the table</w:t>
              </w:r>
            </w:ins>
            <w:ins w:id="48" w:author="Varshney, Richa (external - Project)" w:date="2015-08-25T09:58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 xml:space="preserve"> in each spec, we can clear the table in </w:t>
              </w:r>
            </w:ins>
            <w:ins w:id="49" w:author="Varshney, Richa (external - Project)" w:date="2015-08-25T09:59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>beforeEach</w:t>
              </w:r>
            </w:ins>
            <w:ins w:id="50" w:author="Varshney, Richa (external - Project)" w:date="2015-08-25T10:02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 xml:space="preserve"> </w:t>
              </w:r>
            </w:ins>
            <w:ins w:id="51" w:author="Varshney, Richa (external - Project)" w:date="2015-08-25T09:59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 xml:space="preserve">(). </w:t>
              </w:r>
            </w:ins>
            <w:ins w:id="52" w:author="Varshney, Richa (external - Project)" w:date="2015-08-25T10:01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>Therefore, the table will be cleaned before the execution of each spec.</w:t>
              </w:r>
            </w:ins>
          </w:p>
        </w:tc>
      </w:tr>
      <w:tr w:rsidR="001678EB" w:rsidRPr="00745DF5" w:rsidTr="008D5DC1">
        <w:tc>
          <w:tcPr>
            <w:tcW w:w="1530" w:type="dxa"/>
          </w:tcPr>
          <w:p w:rsidR="001678EB" w:rsidRPr="0042117D" w:rsidRDefault="001678EB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117D">
              <w:rPr>
                <w:rFonts w:ascii="Times New Roman" w:hAnsi="Times New Roman" w:cs="Times New Roman"/>
                <w:sz w:val="24"/>
                <w:szCs w:val="28"/>
              </w:rPr>
              <w:t>beforeEach</w:t>
            </w:r>
          </w:p>
        </w:tc>
        <w:tc>
          <w:tcPr>
            <w:tcW w:w="7465" w:type="dxa"/>
          </w:tcPr>
          <w:p w:rsidR="001678EB" w:rsidRPr="00745DF5" w:rsidRDefault="001678EB" w:rsidP="0023440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This function is called once before each spec in the describe block.</w:t>
            </w:r>
          </w:p>
          <w:p w:rsidR="001678EB" w:rsidRPr="00DF7A3C" w:rsidRDefault="009C76CE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ins w:id="53" w:author="Sebastian Koehler" w:date="2015-08-24T11:15:00Z">
              <w:del w:id="54" w:author="Varshney, Richa (external - Project)" w:date="2015-08-25T09:59:00Z">
                <w:r w:rsidRPr="00DF7A3C" w:rsidDel="00DF7A3C">
                  <w:rPr>
                    <w:rFonts w:ascii="Times New Roman" w:hAnsi="Times New Roman" w:cs="Times New Roman"/>
                    <w:i/>
                    <w:sz w:val="24"/>
                    <w:szCs w:val="28"/>
                    <w:rPrChange w:id="55" w:author="Varshney, Richa (external - Project)" w:date="2015-08-25T09:59:00Z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rPrChange>
                  </w:rPr>
                  <w:delText>Example what usually is written in thi</w:delText>
                </w:r>
              </w:del>
            </w:ins>
            <w:ins w:id="56" w:author="Sebastian Koehler" w:date="2015-08-24T11:18:00Z">
              <w:del w:id="57" w:author="Varshney, Richa (external - Project)" w:date="2015-08-25T09:59:00Z">
                <w:r w:rsidRPr="00DF7A3C" w:rsidDel="00DF7A3C">
                  <w:rPr>
                    <w:rFonts w:ascii="Times New Roman" w:hAnsi="Times New Roman" w:cs="Times New Roman"/>
                    <w:i/>
                    <w:sz w:val="24"/>
                    <w:szCs w:val="28"/>
                    <w:rPrChange w:id="58" w:author="Varshney, Richa (external - Project)" w:date="2015-08-25T09:59:00Z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rPrChange>
                  </w:rPr>
                  <w:delText>s</w:delText>
                </w:r>
              </w:del>
            </w:ins>
            <w:ins w:id="59" w:author="Sebastian Koehler" w:date="2015-08-24T11:15:00Z">
              <w:del w:id="60" w:author="Varshney, Richa (external - Project)" w:date="2015-08-25T09:59:00Z">
                <w:r w:rsidRPr="00DF7A3C" w:rsidDel="00DF7A3C">
                  <w:rPr>
                    <w:rFonts w:ascii="Times New Roman" w:hAnsi="Times New Roman" w:cs="Times New Roman"/>
                    <w:i/>
                    <w:sz w:val="24"/>
                    <w:szCs w:val="28"/>
                    <w:rPrChange w:id="61" w:author="Varshney, Richa (external - Project)" w:date="2015-08-25T09:59:00Z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rPrChange>
                  </w:rPr>
                  <w:delText xml:space="preserve"> block</w:delText>
                </w:r>
              </w:del>
            </w:ins>
            <w:ins w:id="62" w:author="Varshney, Richa (external - Project)" w:date="2015-08-25T09:59:00Z">
              <w:r w:rsidR="00DF7A3C" w:rsidRPr="00DF7A3C">
                <w:rPr>
                  <w:rFonts w:ascii="Times New Roman" w:hAnsi="Times New Roman" w:cs="Times New Roman"/>
                  <w:i/>
                  <w:sz w:val="24"/>
                  <w:szCs w:val="28"/>
                  <w:rPrChange w:id="63" w:author="Varshney, Richa (external - Project)" w:date="2015-08-25T09:59:00Z">
                    <w:rPr>
                      <w:rFonts w:ascii="Times New Roman" w:hAnsi="Times New Roman" w:cs="Times New Roman"/>
                      <w:sz w:val="24"/>
                      <w:szCs w:val="28"/>
                    </w:rPr>
                  </w:rPrChange>
                </w:rPr>
                <w:t xml:space="preserve">Example: </w:t>
              </w:r>
            </w:ins>
            <w:ins w:id="64" w:author="Varshney, Richa (external - Project)" w:date="2015-08-25T10:01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>If a t</w:t>
              </w:r>
            </w:ins>
            <w:ins w:id="65" w:author="Varshney, Richa (external - Project)" w:date="2015-08-25T10:02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>able needs to be created, the</w:t>
              </w:r>
            </w:ins>
            <w:ins w:id="66" w:author="Varshney, Richa (external - Project)" w:date="2015-08-25T10:03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>n</w:t>
              </w:r>
            </w:ins>
            <w:ins w:id="67" w:author="Varshney, Richa (external - Project)" w:date="2015-08-25T10:02:00Z">
              <w:r w:rsidR="00DF7A3C">
                <w:rPr>
                  <w:rFonts w:ascii="Times New Roman" w:hAnsi="Times New Roman" w:cs="Times New Roman"/>
                  <w:sz w:val="24"/>
                  <w:szCs w:val="28"/>
                </w:rPr>
                <w:t xml:space="preserve"> it is recommended to create it in beforeOnce (), so that before the execution of any spec, we have a table created.</w:t>
              </w:r>
            </w:ins>
          </w:p>
        </w:tc>
      </w:tr>
      <w:tr w:rsidR="001678EB" w:rsidRPr="00745DF5" w:rsidTr="008D5DC1">
        <w:tc>
          <w:tcPr>
            <w:tcW w:w="1530" w:type="dxa"/>
          </w:tcPr>
          <w:p w:rsidR="001678EB" w:rsidRPr="0042117D" w:rsidRDefault="001678EB" w:rsidP="0023440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117D">
              <w:rPr>
                <w:rFonts w:ascii="Times New Roman" w:hAnsi="Times New Roman" w:cs="Times New Roman"/>
                <w:sz w:val="24"/>
                <w:szCs w:val="28"/>
              </w:rPr>
              <w:t>Spies: and.callFake</w:t>
            </w:r>
          </w:p>
          <w:p w:rsidR="001678EB" w:rsidRPr="0042117D" w:rsidRDefault="001678EB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465" w:type="dxa"/>
          </w:tcPr>
          <w:p w:rsidR="001678EB" w:rsidRPr="00745DF5" w:rsidRDefault="001678EB" w:rsidP="0023440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When “</w:t>
            </w:r>
            <w:r w:rsidRPr="00745DF5">
              <w:rPr>
                <w:rFonts w:ascii="Times New Roman" w:hAnsi="Times New Roman" w:cs="Times New Roman"/>
                <w:i/>
                <w:sz w:val="24"/>
                <w:szCs w:val="28"/>
              </w:rPr>
              <w:t>spy</w:t>
            </w: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” with “</w:t>
            </w:r>
            <w:r w:rsidRPr="00745DF5">
              <w:rPr>
                <w:rFonts w:ascii="Times New Roman" w:hAnsi="Times New Roman" w:cs="Times New Roman"/>
                <w:i/>
                <w:sz w:val="24"/>
                <w:szCs w:val="28"/>
              </w:rPr>
              <w:t>and.callFake</w:t>
            </w: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” is used, then all calls to the spy will delegate to the supplied function.</w:t>
            </w:r>
          </w:p>
          <w:p w:rsidR="001678EB" w:rsidRPr="00745DF5" w:rsidRDefault="001678EB" w:rsidP="002344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678EB" w:rsidRPr="00745DF5" w:rsidTr="008D5DC1">
        <w:tc>
          <w:tcPr>
            <w:tcW w:w="1530" w:type="dxa"/>
          </w:tcPr>
          <w:p w:rsidR="001678EB" w:rsidRPr="0042117D" w:rsidRDefault="001678EB" w:rsidP="0023440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117D">
              <w:rPr>
                <w:rFonts w:ascii="Times New Roman" w:hAnsi="Times New Roman" w:cs="Times New Roman"/>
                <w:sz w:val="24"/>
                <w:szCs w:val="28"/>
              </w:rPr>
              <w:t>Matchers</w:t>
            </w:r>
          </w:p>
        </w:tc>
        <w:tc>
          <w:tcPr>
            <w:tcW w:w="7465" w:type="dxa"/>
          </w:tcPr>
          <w:p w:rsidR="008D5DC1" w:rsidRPr="00745DF5" w:rsidRDefault="008D5DC1" w:rsidP="002344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toEqual</w:t>
            </w:r>
          </w:p>
          <w:p w:rsidR="008D5DC1" w:rsidRPr="00745DF5" w:rsidRDefault="008D5DC1" w:rsidP="002344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not.toBeNull</w:t>
            </w:r>
          </w:p>
          <w:p w:rsidR="008D5DC1" w:rsidRPr="00745DF5" w:rsidRDefault="008D5DC1" w:rsidP="002344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not.toEqual</w:t>
            </w:r>
          </w:p>
          <w:p w:rsidR="008D5DC1" w:rsidRPr="00745DF5" w:rsidRDefault="008D5DC1" w:rsidP="002344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toThrowError</w:t>
            </w:r>
          </w:p>
          <w:p w:rsidR="008D5DC1" w:rsidRPr="00745DF5" w:rsidRDefault="008D5DC1" w:rsidP="002344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toMatch</w:t>
            </w:r>
          </w:p>
          <w:p w:rsidR="001678EB" w:rsidRPr="00745DF5" w:rsidRDefault="008D5DC1" w:rsidP="002344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45DF5">
              <w:rPr>
                <w:rFonts w:ascii="Times New Roman" w:hAnsi="Times New Roman" w:cs="Times New Roman"/>
                <w:sz w:val="24"/>
                <w:szCs w:val="28"/>
              </w:rPr>
              <w:t>toBe</w:t>
            </w:r>
          </w:p>
        </w:tc>
      </w:tr>
    </w:tbl>
    <w:p w:rsidR="008D5DC1" w:rsidRPr="00745DF5" w:rsidRDefault="008D5DC1" w:rsidP="0023440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8D5DC1" w:rsidRPr="00337885" w:rsidRDefault="008D5DC1" w:rsidP="0023440E">
      <w:pPr>
        <w:pStyle w:val="Heading1"/>
        <w:jc w:val="both"/>
        <w:rPr>
          <w:rFonts w:ascii="Times New Roman" w:hAnsi="Times New Roman" w:cs="Times New Roman"/>
          <w:sz w:val="28"/>
          <w:szCs w:val="28"/>
          <w:rPrChange w:id="68" w:author="Varshney, Richa (external - Project)" w:date="2015-08-25T10:20:00Z">
            <w:rPr>
              <w:rFonts w:ascii="Times New Roman" w:hAnsi="Times New Roman" w:cs="Times New Roman"/>
            </w:rPr>
          </w:rPrChange>
        </w:rPr>
      </w:pPr>
      <w:bookmarkStart w:id="69" w:name="_Toc428261013"/>
      <w:r w:rsidRPr="00337885">
        <w:rPr>
          <w:rFonts w:ascii="Times New Roman" w:hAnsi="Times New Roman" w:cs="Times New Roman"/>
          <w:sz w:val="28"/>
          <w:szCs w:val="28"/>
          <w:rPrChange w:id="70" w:author="Varshney, Richa (external - Project)" w:date="2015-08-25T10:20:00Z">
            <w:rPr>
              <w:rFonts w:ascii="Times New Roman" w:hAnsi="Times New Roman" w:cs="Times New Roman"/>
              <w:sz w:val="28"/>
              <w:szCs w:val="28"/>
            </w:rPr>
          </w:rPrChange>
        </w:rPr>
        <w:t>Mocking</w:t>
      </w:r>
      <w:r w:rsidRPr="00337885">
        <w:rPr>
          <w:rFonts w:ascii="Times New Roman" w:hAnsi="Times New Roman" w:cs="Times New Roman"/>
          <w:sz w:val="28"/>
          <w:szCs w:val="28"/>
          <w:rPrChange w:id="71" w:author="Varshney, Richa (external - Project)" w:date="2015-08-25T10:20:00Z">
            <w:rPr>
              <w:rFonts w:ascii="Times New Roman" w:hAnsi="Times New Roman" w:cs="Times New Roman"/>
            </w:rPr>
          </w:rPrChange>
        </w:rPr>
        <w:t xml:space="preserve"> of </w:t>
      </w:r>
      <w:r w:rsidR="00C81958" w:rsidRPr="00337885">
        <w:rPr>
          <w:rFonts w:ascii="Times New Roman" w:hAnsi="Times New Roman" w:cs="Times New Roman"/>
          <w:sz w:val="28"/>
          <w:szCs w:val="28"/>
          <w:rPrChange w:id="72" w:author="Varshney, Richa (external - Project)" w:date="2015-08-25T10:20:00Z">
            <w:rPr>
              <w:rFonts w:ascii="Times New Roman" w:hAnsi="Times New Roman" w:cs="Times New Roman"/>
            </w:rPr>
          </w:rPrChange>
        </w:rPr>
        <w:t xml:space="preserve">production </w:t>
      </w:r>
      <w:r w:rsidRPr="00337885">
        <w:rPr>
          <w:rFonts w:ascii="Times New Roman" w:hAnsi="Times New Roman" w:cs="Times New Roman"/>
          <w:sz w:val="28"/>
          <w:szCs w:val="28"/>
          <w:rPrChange w:id="73" w:author="Varshney, Richa (external - Project)" w:date="2015-08-25T10:20:00Z">
            <w:rPr>
              <w:rFonts w:ascii="Times New Roman" w:hAnsi="Times New Roman" w:cs="Times New Roman"/>
            </w:rPr>
          </w:rPrChange>
        </w:rPr>
        <w:t>table</w:t>
      </w:r>
      <w:bookmarkEnd w:id="69"/>
    </w:p>
    <w:p w:rsidR="008D5DC1" w:rsidRDefault="00C81958" w:rsidP="0023440E">
      <w:pPr>
        <w:jc w:val="both"/>
        <w:rPr>
          <w:ins w:id="74" w:author="Varshney, Richa (external - Project)" w:date="2015-08-25T10:03:00Z"/>
          <w:rFonts w:ascii="Times New Roman" w:hAnsi="Times New Roman" w:cs="Times New Roman"/>
          <w:sz w:val="24"/>
          <w:szCs w:val="28"/>
        </w:rPr>
      </w:pPr>
      <w:r w:rsidRPr="00745DF5">
        <w:rPr>
          <w:rFonts w:ascii="Times New Roman" w:hAnsi="Times New Roman" w:cs="Times New Roman"/>
          <w:sz w:val="24"/>
          <w:szCs w:val="28"/>
        </w:rPr>
        <w:t xml:space="preserve">It is recommended to mock the tables while writing the test cases so that the production database </w:t>
      </w:r>
      <w:r w:rsidR="00600838" w:rsidRPr="00745DF5">
        <w:rPr>
          <w:rFonts w:ascii="Times New Roman" w:hAnsi="Times New Roman" w:cs="Times New Roman"/>
          <w:sz w:val="24"/>
          <w:szCs w:val="28"/>
        </w:rPr>
        <w:t>table</w:t>
      </w:r>
      <w:del w:id="75" w:author="Varshney, Richa (external - Project)" w:date="2015-08-25T10:08:00Z">
        <w:r w:rsidR="00600838" w:rsidDel="00D7781B">
          <w:rPr>
            <w:rFonts w:ascii="Times New Roman" w:hAnsi="Times New Roman" w:cs="Times New Roman"/>
            <w:sz w:val="24"/>
            <w:szCs w:val="28"/>
          </w:rPr>
          <w:delText>’</w:delText>
        </w:r>
      </w:del>
      <w:r w:rsidR="00600838" w:rsidRPr="00745DF5">
        <w:rPr>
          <w:rFonts w:ascii="Times New Roman" w:hAnsi="Times New Roman" w:cs="Times New Roman"/>
          <w:sz w:val="24"/>
          <w:szCs w:val="28"/>
        </w:rPr>
        <w:t>s</w:t>
      </w:r>
      <w:r w:rsidRPr="00745DF5">
        <w:rPr>
          <w:rFonts w:ascii="Times New Roman" w:hAnsi="Times New Roman" w:cs="Times New Roman"/>
          <w:sz w:val="24"/>
          <w:szCs w:val="28"/>
        </w:rPr>
        <w:t xml:space="preserve"> </w:t>
      </w:r>
      <w:r w:rsidR="00600838">
        <w:rPr>
          <w:rFonts w:ascii="Times New Roman" w:hAnsi="Times New Roman" w:cs="Times New Roman"/>
          <w:sz w:val="24"/>
          <w:szCs w:val="28"/>
        </w:rPr>
        <w:t>doesn’t get</w:t>
      </w:r>
      <w:r w:rsidRPr="00745DF5">
        <w:rPr>
          <w:rFonts w:ascii="Times New Roman" w:hAnsi="Times New Roman" w:cs="Times New Roman"/>
          <w:sz w:val="24"/>
          <w:szCs w:val="28"/>
        </w:rPr>
        <w:t xml:space="preserve"> affected. To achieve this, t</w:t>
      </w:r>
      <w:r w:rsidR="006808A5" w:rsidRPr="00745DF5">
        <w:rPr>
          <w:rFonts w:ascii="Times New Roman" w:hAnsi="Times New Roman" w:cs="Times New Roman"/>
          <w:sz w:val="24"/>
          <w:szCs w:val="28"/>
        </w:rPr>
        <w:t xml:space="preserve">he spyOn() function provided by </w:t>
      </w:r>
      <w:r w:rsidRPr="00745DF5">
        <w:rPr>
          <w:rFonts w:ascii="Times New Roman" w:hAnsi="Times New Roman" w:cs="Times New Roman"/>
          <w:sz w:val="24"/>
          <w:szCs w:val="28"/>
        </w:rPr>
        <w:t>jasmine is used.</w:t>
      </w:r>
    </w:p>
    <w:p w:rsidR="00DF7A3C" w:rsidRDefault="00DF7A3C" w:rsidP="0023440E">
      <w:pPr>
        <w:jc w:val="both"/>
        <w:rPr>
          <w:ins w:id="76" w:author="Varshney, Richa (external - Project)" w:date="2015-08-25T10:05:00Z"/>
          <w:rFonts w:ascii="Times New Roman" w:hAnsi="Times New Roman" w:cs="Times New Roman"/>
          <w:sz w:val="24"/>
          <w:szCs w:val="28"/>
        </w:rPr>
      </w:pPr>
      <w:ins w:id="77" w:author="Varshney, Richa (external - Project)" w:date="2015-08-25T10:03:00Z">
        <w:r>
          <w:rPr>
            <w:rFonts w:ascii="Times New Roman" w:hAnsi="Times New Roman" w:cs="Times New Roman"/>
            <w:sz w:val="24"/>
            <w:szCs w:val="28"/>
          </w:rPr>
          <w:t>To achieve the mocking o</w:t>
        </w:r>
      </w:ins>
      <w:ins w:id="78" w:author="Varshney, Richa (external - Project)" w:date="2015-08-25T10:04:00Z">
        <w:r>
          <w:rPr>
            <w:rFonts w:ascii="Times New Roman" w:hAnsi="Times New Roman" w:cs="Times New Roman"/>
            <w:sz w:val="24"/>
            <w:szCs w:val="28"/>
          </w:rPr>
          <w:t xml:space="preserve">f tables, the package named as “TableUtils” is used which is responsible </w:t>
        </w:r>
      </w:ins>
      <w:ins w:id="79" w:author="Varshney, Richa (external - Project)" w:date="2015-08-25T10:05:00Z">
        <w:r>
          <w:rPr>
            <w:rFonts w:ascii="Times New Roman" w:hAnsi="Times New Roman" w:cs="Times New Roman"/>
            <w:sz w:val="24"/>
            <w:szCs w:val="28"/>
          </w:rPr>
          <w:t xml:space="preserve">to copy the structure of a production table into </w:t>
        </w:r>
      </w:ins>
      <w:ins w:id="80" w:author="Varshney, Richa (external - Project)" w:date="2015-08-25T10:08:00Z">
        <w:r w:rsidR="00D7781B">
          <w:rPr>
            <w:rFonts w:ascii="Times New Roman" w:hAnsi="Times New Roman" w:cs="Times New Roman"/>
            <w:sz w:val="24"/>
            <w:szCs w:val="28"/>
          </w:rPr>
          <w:t>mock</w:t>
        </w:r>
      </w:ins>
      <w:ins w:id="81" w:author="Varshney, Richa (external - Project)" w:date="2015-08-25T10:04:00Z">
        <w:r>
          <w:rPr>
            <w:rFonts w:ascii="Times New Roman" w:hAnsi="Times New Roman" w:cs="Times New Roman"/>
            <w:sz w:val="24"/>
            <w:szCs w:val="28"/>
          </w:rPr>
          <w:t xml:space="preserve"> tables</w:t>
        </w:r>
      </w:ins>
      <w:ins w:id="82" w:author="Varshney, Richa (external - Project)" w:date="2015-08-25T10:15:00Z">
        <w:r w:rsidR="00DD76D3">
          <w:rPr>
            <w:rFonts w:ascii="Times New Roman" w:hAnsi="Times New Roman" w:cs="Times New Roman"/>
            <w:sz w:val="24"/>
            <w:szCs w:val="28"/>
          </w:rPr>
          <w:t xml:space="preserve"> in user’s schema. </w:t>
        </w:r>
      </w:ins>
    </w:p>
    <w:p w:rsidR="00DF7A3C" w:rsidDel="00D7781B" w:rsidRDefault="00DF7A3C" w:rsidP="00256D72">
      <w:pPr>
        <w:jc w:val="both"/>
        <w:rPr>
          <w:ins w:id="83" w:author="Sebastian Koehler" w:date="2015-08-24T11:15:00Z"/>
          <w:del w:id="84" w:author="Varshney, Richa (external - Project)" w:date="2015-08-25T10:08:00Z"/>
          <w:rFonts w:ascii="Times New Roman" w:hAnsi="Times New Roman" w:cs="Times New Roman"/>
          <w:sz w:val="24"/>
          <w:szCs w:val="28"/>
        </w:rPr>
      </w:pPr>
      <w:ins w:id="85" w:author="Varshney, Richa (external - Project)" w:date="2015-08-25T10:05:00Z">
        <w:r>
          <w:rPr>
            <w:rFonts w:ascii="Times New Roman" w:hAnsi="Times New Roman" w:cs="Times New Roman"/>
            <w:sz w:val="24"/>
            <w:szCs w:val="28"/>
          </w:rPr>
          <w:t>Mock table</w:t>
        </w:r>
      </w:ins>
      <w:ins w:id="86" w:author="Varshney, Richa (external - Project)" w:date="2015-08-25T10:12:00Z">
        <w:r w:rsidR="00D7781B">
          <w:rPr>
            <w:rFonts w:ascii="Times New Roman" w:hAnsi="Times New Roman" w:cs="Times New Roman"/>
            <w:sz w:val="24"/>
            <w:szCs w:val="28"/>
          </w:rPr>
          <w:t>s</w:t>
        </w:r>
      </w:ins>
      <w:ins w:id="87" w:author="Varshney, Richa (external - Project)" w:date="2015-08-25T10:05:00Z">
        <w:r>
          <w:rPr>
            <w:rFonts w:ascii="Times New Roman" w:hAnsi="Times New Roman" w:cs="Times New Roman"/>
            <w:sz w:val="24"/>
            <w:szCs w:val="28"/>
          </w:rPr>
          <w:t xml:space="preserve"> are </w:t>
        </w:r>
      </w:ins>
      <w:ins w:id="88" w:author="Varshney, Richa (external - Project)" w:date="2015-08-25T10:06:00Z">
        <w:r>
          <w:rPr>
            <w:rFonts w:ascii="Times New Roman" w:hAnsi="Times New Roman" w:cs="Times New Roman"/>
            <w:sz w:val="24"/>
            <w:szCs w:val="28"/>
          </w:rPr>
          <w:t xml:space="preserve">the copy of production tables. </w:t>
        </w:r>
      </w:ins>
      <w:ins w:id="89" w:author="Varshney, Richa (external - Project)" w:date="2015-08-25T10:07:00Z">
        <w:r w:rsidR="00D7781B">
          <w:rPr>
            <w:rFonts w:ascii="Times New Roman" w:hAnsi="Times New Roman" w:cs="Times New Roman"/>
            <w:sz w:val="24"/>
            <w:szCs w:val="28"/>
          </w:rPr>
          <w:t xml:space="preserve">Mocking is used </w:t>
        </w:r>
      </w:ins>
      <w:ins w:id="90" w:author="Varshney, Richa (external - Project)" w:date="2015-08-25T10:09:00Z">
        <w:r w:rsidR="00D7781B">
          <w:rPr>
            <w:rFonts w:ascii="Times New Roman" w:hAnsi="Times New Roman" w:cs="Times New Roman"/>
            <w:sz w:val="24"/>
            <w:szCs w:val="28"/>
          </w:rPr>
          <w:t>for</w:t>
        </w:r>
      </w:ins>
      <w:ins w:id="91" w:author="Varshney, Richa (external - Project)" w:date="2015-08-25T10:07:00Z">
        <w:r w:rsidR="00D7781B">
          <w:rPr>
            <w:rFonts w:ascii="Times New Roman" w:hAnsi="Times New Roman" w:cs="Times New Roman"/>
            <w:sz w:val="24"/>
            <w:szCs w:val="28"/>
          </w:rPr>
          <w:t xml:space="preserve"> the conditions </w:t>
        </w:r>
      </w:ins>
      <w:ins w:id="92" w:author="Varshney, Richa (external - Project)" w:date="2015-08-25T10:09:00Z">
        <w:r w:rsidR="00D7781B">
          <w:rPr>
            <w:rFonts w:ascii="Times New Roman" w:hAnsi="Times New Roman" w:cs="Times New Roman"/>
            <w:sz w:val="24"/>
            <w:szCs w:val="28"/>
          </w:rPr>
          <w:t>where</w:t>
        </w:r>
      </w:ins>
      <w:ins w:id="93" w:author="Varshney, Richa (external - Project)" w:date="2015-08-25T10:07:00Z">
        <w:r w:rsidR="00D7781B">
          <w:rPr>
            <w:rFonts w:ascii="Times New Roman" w:hAnsi="Times New Roman" w:cs="Times New Roman"/>
            <w:sz w:val="24"/>
            <w:szCs w:val="28"/>
          </w:rPr>
          <w:t xml:space="preserve"> any spec tends to make any changes in the table </w:t>
        </w:r>
      </w:ins>
      <w:ins w:id="94" w:author="Varshney, Richa (external - Project)" w:date="2015-08-25T10:10:00Z">
        <w:r w:rsidR="00D7781B">
          <w:rPr>
            <w:rFonts w:ascii="Times New Roman" w:hAnsi="Times New Roman" w:cs="Times New Roman"/>
            <w:sz w:val="24"/>
            <w:szCs w:val="28"/>
          </w:rPr>
          <w:t xml:space="preserve">used. </w:t>
        </w:r>
      </w:ins>
      <w:ins w:id="95" w:author="Varshney, Richa (external - Project)" w:date="2015-08-25T10:13:00Z">
        <w:r w:rsidR="00256D72">
          <w:rPr>
            <w:rFonts w:ascii="Times New Roman" w:hAnsi="Times New Roman" w:cs="Times New Roman"/>
            <w:sz w:val="24"/>
            <w:szCs w:val="28"/>
          </w:rPr>
          <w:t>For this,</w:t>
        </w:r>
      </w:ins>
      <w:ins w:id="96" w:author="Varshney, Richa (external - Project)" w:date="2015-08-25T10:07:00Z">
        <w:r w:rsidR="00D7781B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97" w:author="Varshney, Richa (external - Project)" w:date="2015-08-25T10:11:00Z">
        <w:r w:rsidR="00D7781B">
          <w:rPr>
            <w:rFonts w:ascii="Times New Roman" w:hAnsi="Times New Roman" w:cs="Times New Roman"/>
            <w:sz w:val="24"/>
            <w:szCs w:val="28"/>
          </w:rPr>
          <w:t xml:space="preserve">mocking </w:t>
        </w:r>
      </w:ins>
      <w:ins w:id="98" w:author="Varshney, Richa (external - Project)" w:date="2015-08-25T10:13:00Z">
        <w:r w:rsidR="00256D72">
          <w:rPr>
            <w:rFonts w:ascii="Times New Roman" w:hAnsi="Times New Roman" w:cs="Times New Roman"/>
            <w:sz w:val="24"/>
            <w:szCs w:val="28"/>
          </w:rPr>
          <w:t>helps</w:t>
        </w:r>
      </w:ins>
      <w:ins w:id="99" w:author="Varshney, Richa (external - Project)" w:date="2015-08-25T10:11:00Z">
        <w:r w:rsidR="00D7781B">
          <w:rPr>
            <w:rFonts w:ascii="Times New Roman" w:hAnsi="Times New Roman" w:cs="Times New Roman"/>
            <w:sz w:val="24"/>
            <w:szCs w:val="28"/>
          </w:rPr>
          <w:t xml:space="preserve"> to make</w:t>
        </w:r>
      </w:ins>
      <w:ins w:id="100" w:author="Varshney, Richa (external - Project)" w:date="2015-08-25T10:10:00Z">
        <w:r w:rsidR="00D7781B">
          <w:rPr>
            <w:rFonts w:ascii="Times New Roman" w:hAnsi="Times New Roman" w:cs="Times New Roman"/>
            <w:sz w:val="24"/>
            <w:szCs w:val="28"/>
          </w:rPr>
          <w:t xml:space="preserve"> changes</w:t>
        </w:r>
      </w:ins>
      <w:ins w:id="101" w:author="Varshney, Richa (external - Project)" w:date="2015-08-25T10:07:00Z">
        <w:r w:rsidR="00D7781B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102" w:author="Varshney, Richa (external - Project)" w:date="2015-08-25T10:11:00Z">
        <w:r w:rsidR="00D7781B">
          <w:rPr>
            <w:rFonts w:ascii="Times New Roman" w:hAnsi="Times New Roman" w:cs="Times New Roman"/>
            <w:sz w:val="24"/>
            <w:szCs w:val="28"/>
          </w:rPr>
          <w:t>in dummy tables instead to modifying the production tables.</w:t>
        </w:r>
      </w:ins>
    </w:p>
    <w:p w:rsidR="009C76CE" w:rsidRPr="00745DF5" w:rsidRDefault="009C76CE" w:rsidP="00D7781B">
      <w:pPr>
        <w:jc w:val="both"/>
        <w:rPr>
          <w:rFonts w:ascii="Times New Roman" w:hAnsi="Times New Roman" w:cs="Times New Roman"/>
          <w:sz w:val="24"/>
          <w:szCs w:val="28"/>
        </w:rPr>
      </w:pPr>
      <w:ins w:id="103" w:author="Sebastian Koehler" w:date="2015-08-24T11:15:00Z">
        <w:del w:id="104" w:author="Varshney, Richa (external - Project)" w:date="2015-08-25T10:08:00Z">
          <w:r w:rsidDel="00D7781B">
            <w:rPr>
              <w:rFonts w:ascii="Times New Roman" w:hAnsi="Times New Roman" w:cs="Times New Roman"/>
              <w:sz w:val="24"/>
              <w:szCs w:val="28"/>
            </w:rPr>
            <w:delText xml:space="preserve">Please write also </w:delText>
          </w:r>
        </w:del>
      </w:ins>
      <w:ins w:id="105" w:author="Sebastian Koehler" w:date="2015-08-24T11:16:00Z">
        <w:del w:id="106" w:author="Varshney, Richa (external - Project)" w:date="2015-08-25T10:08:00Z">
          <w:r w:rsidDel="00D7781B">
            <w:rPr>
              <w:rFonts w:ascii="Times New Roman" w:hAnsi="Times New Roman" w:cs="Times New Roman"/>
              <w:sz w:val="24"/>
              <w:szCs w:val="28"/>
            </w:rPr>
            <w:delText>something about TableUtils which is used to copy the structure of a production table. And write something why it is important to use the mocked production tables.</w:delText>
          </w:r>
        </w:del>
      </w:ins>
    </w:p>
    <w:p w:rsidR="00C81958" w:rsidRPr="00745DF5" w:rsidRDefault="00C81958" w:rsidP="0023440E">
      <w:pPr>
        <w:pStyle w:val="Heading1"/>
        <w:jc w:val="both"/>
        <w:rPr>
          <w:rFonts w:ascii="Times New Roman" w:hAnsi="Times New Roman" w:cs="Times New Roman"/>
        </w:rPr>
      </w:pPr>
      <w:bookmarkStart w:id="107" w:name="_Toc428261014"/>
      <w:r w:rsidRPr="00745DF5">
        <w:rPr>
          <w:rFonts w:ascii="Times New Roman" w:hAnsi="Times New Roman" w:cs="Times New Roman"/>
        </w:rPr>
        <w:lastRenderedPageBreak/>
        <w:t xml:space="preserve">Using </w:t>
      </w:r>
      <w:r w:rsidRPr="0042117D">
        <w:rPr>
          <w:rFonts w:ascii="Times New Roman" w:hAnsi="Times New Roman" w:cs="Times New Roman"/>
          <w:sz w:val="28"/>
          <w:szCs w:val="28"/>
        </w:rPr>
        <w:t>SqlExecuter</w:t>
      </w:r>
      <w:bookmarkEnd w:id="107"/>
    </w:p>
    <w:p w:rsidR="00C81958" w:rsidRPr="00745DF5" w:rsidRDefault="00C81958" w:rsidP="0023440E">
      <w:pPr>
        <w:jc w:val="both"/>
        <w:rPr>
          <w:rFonts w:ascii="Times New Roman" w:hAnsi="Times New Roman" w:cs="Times New Roman"/>
          <w:sz w:val="24"/>
          <w:szCs w:val="28"/>
        </w:rPr>
      </w:pPr>
      <w:r w:rsidRPr="00745DF5">
        <w:rPr>
          <w:rFonts w:ascii="Times New Roman" w:hAnsi="Times New Roman" w:cs="Times New Roman"/>
          <w:sz w:val="24"/>
          <w:szCs w:val="28"/>
        </w:rPr>
        <w:t xml:space="preserve">If a function under test contains a statement which modifies the data in the mock tables, then with the use </w:t>
      </w:r>
      <w:r w:rsidR="00AE71DB" w:rsidRPr="00745DF5">
        <w:rPr>
          <w:rFonts w:ascii="Times New Roman" w:hAnsi="Times New Roman" w:cs="Times New Roman"/>
          <w:sz w:val="24"/>
          <w:szCs w:val="28"/>
        </w:rPr>
        <w:t>of SqlExecuter</w:t>
      </w:r>
      <w:r w:rsidRPr="00745DF5">
        <w:rPr>
          <w:rFonts w:ascii="Times New Roman" w:hAnsi="Times New Roman" w:cs="Times New Roman"/>
          <w:sz w:val="24"/>
          <w:szCs w:val="28"/>
        </w:rPr>
        <w:t>, we can query the modified table to check whether the changes has been done or not.</w:t>
      </w:r>
    </w:p>
    <w:p w:rsidR="00C81958" w:rsidRPr="00337885" w:rsidRDefault="00C81958" w:rsidP="0023440E">
      <w:pPr>
        <w:pStyle w:val="Heading1"/>
        <w:jc w:val="both"/>
        <w:rPr>
          <w:rFonts w:ascii="Times New Roman" w:hAnsi="Times New Roman" w:cs="Times New Roman"/>
          <w:sz w:val="28"/>
          <w:szCs w:val="28"/>
          <w:rPrChange w:id="108" w:author="Varshney, Richa (external - Project)" w:date="2015-08-25T10:20:00Z">
            <w:rPr>
              <w:rFonts w:ascii="Times New Roman" w:hAnsi="Times New Roman" w:cs="Times New Roman"/>
              <w:sz w:val="24"/>
            </w:rPr>
          </w:rPrChange>
        </w:rPr>
      </w:pPr>
      <w:bookmarkStart w:id="109" w:name="_Toc428261015"/>
      <w:r w:rsidRPr="00337885">
        <w:rPr>
          <w:rFonts w:ascii="Times New Roman" w:hAnsi="Times New Roman" w:cs="Times New Roman"/>
          <w:sz w:val="28"/>
          <w:szCs w:val="28"/>
          <w:rPrChange w:id="110" w:author="Varshney, Richa (external - Project)" w:date="2015-08-25T10:20:00Z">
            <w:rPr>
              <w:rFonts w:ascii="Times New Roman" w:hAnsi="Times New Roman" w:cs="Times New Roman"/>
            </w:rPr>
          </w:rPrChange>
        </w:rPr>
        <w:t xml:space="preserve">Test </w:t>
      </w:r>
      <w:r w:rsidRPr="0042117D">
        <w:rPr>
          <w:rFonts w:ascii="Times New Roman" w:hAnsi="Times New Roman" w:cs="Times New Roman"/>
          <w:sz w:val="28"/>
          <w:szCs w:val="28"/>
        </w:rPr>
        <w:t>Scenarios</w:t>
      </w:r>
      <w:bookmarkEnd w:id="109"/>
      <w:r w:rsidRPr="00337885">
        <w:rPr>
          <w:rFonts w:ascii="Times New Roman" w:hAnsi="Times New Roman" w:cs="Times New Roman"/>
          <w:sz w:val="28"/>
          <w:szCs w:val="28"/>
          <w:rPrChange w:id="111" w:author="Varshney, Richa (external - Project)" w:date="2015-08-25T10:20:00Z">
            <w:rPr>
              <w:rFonts w:ascii="Times New Roman" w:hAnsi="Times New Roman" w:cs="Times New Roman"/>
              <w:sz w:val="24"/>
            </w:rPr>
          </w:rPrChange>
        </w:rPr>
        <w:t xml:space="preserve"> </w:t>
      </w:r>
    </w:p>
    <w:p w:rsidR="006808A5" w:rsidRPr="00745DF5" w:rsidRDefault="00AD2C4A" w:rsidP="002344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DF5">
        <w:rPr>
          <w:rFonts w:ascii="Times New Roman" w:hAnsi="Times New Roman" w:cs="Times New Roman"/>
          <w:sz w:val="24"/>
          <w:szCs w:val="24"/>
        </w:rPr>
        <w:t>Test</w:t>
      </w:r>
      <w:r w:rsidR="006808A5" w:rsidRPr="00745DF5">
        <w:rPr>
          <w:rFonts w:ascii="Times New Roman" w:hAnsi="Times New Roman" w:cs="Times New Roman"/>
          <w:sz w:val="24"/>
          <w:szCs w:val="24"/>
        </w:rPr>
        <w:t xml:space="preserve"> end-to-end </w:t>
      </w:r>
      <w:r w:rsidRPr="00745DF5">
        <w:rPr>
          <w:rFonts w:ascii="Times New Roman" w:hAnsi="Times New Roman" w:cs="Times New Roman"/>
          <w:sz w:val="24"/>
          <w:szCs w:val="24"/>
        </w:rPr>
        <w:t>functionality of a service.</w:t>
      </w:r>
    </w:p>
    <w:p w:rsidR="005A005C" w:rsidRPr="00745DF5" w:rsidDel="00314C12" w:rsidRDefault="00AD2C4A" w:rsidP="0023440E">
      <w:pPr>
        <w:pStyle w:val="ListParagraph"/>
        <w:numPr>
          <w:ilvl w:val="0"/>
          <w:numId w:val="4"/>
        </w:numPr>
        <w:jc w:val="both"/>
        <w:rPr>
          <w:del w:id="112" w:author="Varshney, Richa (external - Project)" w:date="2015-08-25T09:55:00Z"/>
          <w:rFonts w:ascii="Times New Roman" w:hAnsi="Times New Roman" w:cs="Times New Roman"/>
          <w:sz w:val="24"/>
          <w:szCs w:val="24"/>
        </w:rPr>
      </w:pPr>
      <w:r w:rsidRPr="00745DF5">
        <w:rPr>
          <w:rFonts w:ascii="Times New Roman" w:hAnsi="Times New Roman" w:cs="Times New Roman"/>
          <w:sz w:val="24"/>
          <w:szCs w:val="24"/>
        </w:rPr>
        <w:t xml:space="preserve">Test functions defined in service with </w:t>
      </w:r>
      <w:r w:rsidR="005A005C" w:rsidRPr="00745DF5">
        <w:rPr>
          <w:rFonts w:ascii="Times New Roman" w:hAnsi="Times New Roman" w:cs="Times New Roman"/>
          <w:sz w:val="24"/>
          <w:szCs w:val="24"/>
        </w:rPr>
        <w:t xml:space="preserve">all possible positive and negative scenarios. </w:t>
      </w:r>
    </w:p>
    <w:p w:rsidR="006808A5" w:rsidDel="00314C12" w:rsidRDefault="006808A5">
      <w:pPr>
        <w:pStyle w:val="ListParagraph"/>
        <w:numPr>
          <w:ilvl w:val="0"/>
          <w:numId w:val="4"/>
        </w:numPr>
        <w:jc w:val="both"/>
        <w:rPr>
          <w:del w:id="113" w:author="Varshney, Richa (external - Project)" w:date="2015-08-24T15:15:00Z"/>
          <w:rFonts w:ascii="Times New Roman" w:hAnsi="Times New Roman" w:cs="Times New Roman"/>
          <w:sz w:val="24"/>
          <w:szCs w:val="24"/>
        </w:rPr>
        <w:pPrChange w:id="114" w:author="Varshney, Richa (external - Project)" w:date="2015-08-25T09:55:00Z">
          <w:pPr>
            <w:pStyle w:val="Heading1"/>
          </w:pPr>
        </w:pPrChange>
      </w:pPr>
      <w:r w:rsidRPr="00314C12">
        <w:rPr>
          <w:rFonts w:ascii="Times New Roman" w:hAnsi="Times New Roman" w:cs="Times New Roman"/>
          <w:sz w:val="24"/>
          <w:szCs w:val="24"/>
          <w:rPrChange w:id="115" w:author="Varshney, Richa (external - Project)" w:date="2015-08-25T09:55:00Z">
            <w:rPr/>
          </w:rPrChange>
        </w:rPr>
        <w:t>Test the scenarios which can lead to exceptions.</w:t>
      </w:r>
    </w:p>
    <w:p w:rsidR="00314C12" w:rsidRPr="00314C12" w:rsidRDefault="00314C12" w:rsidP="00314C12">
      <w:pPr>
        <w:pStyle w:val="ListParagraph"/>
        <w:numPr>
          <w:ilvl w:val="0"/>
          <w:numId w:val="4"/>
        </w:numPr>
        <w:jc w:val="both"/>
        <w:rPr>
          <w:ins w:id="116" w:author="Varshney, Richa (external - Project)" w:date="2015-08-25T09:55:00Z"/>
          <w:rFonts w:ascii="Times New Roman" w:hAnsi="Times New Roman" w:cs="Times New Roman"/>
          <w:sz w:val="24"/>
          <w:szCs w:val="24"/>
          <w:rPrChange w:id="117" w:author="Varshney, Richa (external - Project)" w:date="2015-08-25T09:55:00Z">
            <w:rPr>
              <w:ins w:id="118" w:author="Varshney, Richa (external - Project)" w:date="2015-08-25T09:55:00Z"/>
            </w:rPr>
          </w:rPrChange>
        </w:rPr>
      </w:pPr>
    </w:p>
    <w:p w:rsidR="00A865A5" w:rsidRPr="00337885" w:rsidDel="000E2D27" w:rsidRDefault="00A865A5">
      <w:pPr>
        <w:pStyle w:val="Heading1"/>
        <w:rPr>
          <w:del w:id="119" w:author="Varshney, Richa (external - Project)" w:date="2015-08-24T15:14:00Z"/>
          <w:rFonts w:ascii="Times New Roman" w:hAnsi="Times New Roman" w:cs="Times New Roman"/>
          <w:sz w:val="28"/>
          <w:szCs w:val="28"/>
          <w:rPrChange w:id="120" w:author="Varshney, Richa (external - Project)" w:date="2015-08-25T10:20:00Z">
            <w:rPr>
              <w:del w:id="121" w:author="Varshney, Richa (external - Project)" w:date="2015-08-24T15:14:00Z"/>
            </w:rPr>
          </w:rPrChange>
        </w:rPr>
        <w:pPrChange w:id="122" w:author="Varshney, Richa (external - Project)" w:date="2015-08-25T09:55:00Z">
          <w:pPr>
            <w:pStyle w:val="ListParagraph"/>
            <w:numPr>
              <w:numId w:val="4"/>
            </w:numPr>
            <w:ind w:hanging="360"/>
            <w:jc w:val="both"/>
          </w:pPr>
        </w:pPrChange>
      </w:pPr>
      <w:del w:id="123" w:author="Varshney, Richa (external - Project)" w:date="2015-08-24T15:15:00Z">
        <w:r w:rsidRPr="00337885" w:rsidDel="000E2D27">
          <w:rPr>
            <w:rFonts w:ascii="Times New Roman" w:hAnsi="Times New Roman" w:cs="Times New Roman"/>
            <w:sz w:val="28"/>
            <w:szCs w:val="28"/>
            <w:rPrChange w:id="124" w:author="Varshney, Richa (external - Project)" w:date="2015-08-25T10:20:00Z">
              <w:rPr/>
            </w:rPrChange>
          </w:rPr>
          <w:br w:type="page"/>
        </w:r>
      </w:del>
    </w:p>
    <w:p w:rsidR="00312D41" w:rsidRPr="00337885" w:rsidRDefault="00312D41" w:rsidP="00314C12">
      <w:pPr>
        <w:pStyle w:val="Heading1"/>
        <w:rPr>
          <w:rFonts w:ascii="Times New Roman" w:hAnsi="Times New Roman" w:cs="Times New Roman"/>
          <w:sz w:val="28"/>
          <w:szCs w:val="28"/>
          <w:rPrChange w:id="125" w:author="Varshney, Richa (external - Project)" w:date="2015-08-25T10:20:00Z">
            <w:rPr/>
          </w:rPrChange>
        </w:rPr>
      </w:pPr>
      <w:bookmarkStart w:id="126" w:name="_Toc428261016"/>
      <w:r w:rsidRPr="00337885">
        <w:rPr>
          <w:rFonts w:ascii="Times New Roman" w:hAnsi="Times New Roman" w:cs="Times New Roman"/>
          <w:sz w:val="28"/>
          <w:szCs w:val="28"/>
          <w:rPrChange w:id="127" w:author="Varshney, Richa (external - Project)" w:date="2015-08-25T10:20:00Z">
            <w:rPr/>
          </w:rPrChange>
        </w:rPr>
        <w:lastRenderedPageBreak/>
        <w:t>General Suggestions</w:t>
      </w:r>
      <w:bookmarkEnd w:id="126"/>
    </w:p>
    <w:p w:rsidR="00CC598C" w:rsidRDefault="00312D41" w:rsidP="0023440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45DF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The test suite and spec description should be defined properly in order to explain the pur</w:t>
      </w:r>
      <w:bookmarkStart w:id="128" w:name="_GoBack"/>
      <w:bookmarkEnd w:id="128"/>
      <w:r w:rsidRPr="00745DF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pose of the test.</w:t>
      </w:r>
    </w:p>
    <w:p w:rsidR="00A865A5" w:rsidRPr="00A865A5" w:rsidRDefault="00A865A5" w:rsidP="00A865A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r w:rsidRPr="00A865A5">
        <w:rPr>
          <w:rFonts w:ascii="Times New Roman" w:hAnsi="Times New Roman" w:cs="Times New Roman"/>
          <w:color w:val="000000" w:themeColor="text1"/>
          <w:sz w:val="24"/>
          <w:szCs w:val="28"/>
        </w:rPr>
        <w:t>Insert</w:t>
      </w:r>
      <w:r w:rsidRPr="00A865A5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meaningful and readable input test data.</w:t>
      </w:r>
    </w:p>
    <w:p w:rsidR="00CC598C" w:rsidRDefault="00CC598C" w:rsidP="0023440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45DF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 a test can be performed with one set of input data, then second set is not required.</w:t>
      </w:r>
    </w:p>
    <w:p w:rsidR="009C76CE" w:rsidRPr="00745DF5" w:rsidRDefault="009C76CE" w:rsidP="0023440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 the method to be tested can handle multiple sets of input data, at least one test case shall test multiple sets of input data</w:t>
      </w:r>
    </w:p>
    <w:p w:rsidR="00312D41" w:rsidRDefault="00566248" w:rsidP="0023440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45DF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Test only one exception in one spec.</w:t>
      </w:r>
      <w:r w:rsidR="00312D41" w:rsidRPr="00745DF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FA5A96" w:rsidRDefault="00FA5A96" w:rsidP="0023440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Goal of writing XS Unit tests is not only to reach a as high as possible code coverage, but also to check if all the supported and not supported use cases of the productive functions are tested properly.</w:t>
      </w:r>
    </w:p>
    <w:p w:rsidR="00FA5A96" w:rsidRPr="00745DF5" w:rsidRDefault="00FA5A96" w:rsidP="00CF3047">
      <w:pPr>
        <w:pStyle w:val="ListParagraph"/>
        <w:numPr>
          <w:ilvl w:val="1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Therefore it is essential to read and understand the productive code completely and then to think of good test cases.</w:t>
      </w:r>
    </w:p>
    <w:p w:rsidR="00C33B64" w:rsidRDefault="00C33B64" w:rsidP="0023440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45DF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Instead of hard coding the validations, do a generic loop over the result and check for each iteration.</w:t>
      </w:r>
    </w:p>
    <w:p w:rsidR="00BC5465" w:rsidRDefault="00BC5465" w:rsidP="0023440E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Multiple </w:t>
      </w:r>
      <w:r w:rsidR="00E647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test cases with</w:t>
      </w:r>
      <w:r w:rsidR="0060175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same expected result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can be tested in </w:t>
      </w:r>
      <w:r w:rsidR="0060175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one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expect block using AND operator.</w:t>
      </w:r>
    </w:p>
    <w:p w:rsidR="004557D4" w:rsidRPr="00337885" w:rsidDel="00337885" w:rsidRDefault="004557D4" w:rsidP="005421B0">
      <w:pPr>
        <w:pStyle w:val="Heading1"/>
        <w:jc w:val="both"/>
        <w:rPr>
          <w:ins w:id="129" w:author="Sebastian Koehler" w:date="2015-08-24T11:17:00Z"/>
          <w:del w:id="130" w:author="Varshney, Richa (external - Project)" w:date="2015-08-25T10:20:00Z"/>
          <w:rFonts w:ascii="Times New Roman" w:hAnsi="Times New Roman" w:cs="Times New Roman"/>
          <w:sz w:val="28"/>
          <w:szCs w:val="28"/>
          <w:rPrChange w:id="131" w:author="Varshney, Richa (external - Project)" w:date="2015-08-25T10:20:00Z">
            <w:rPr>
              <w:ins w:id="132" w:author="Sebastian Koehler" w:date="2015-08-24T11:17:00Z"/>
              <w:del w:id="133" w:author="Varshney, Richa (external - Project)" w:date="2015-08-25T10:20:00Z"/>
              <w:rFonts w:ascii="Times New Roman" w:hAnsi="Times New Roman" w:cs="Times New Roman"/>
            </w:rPr>
          </w:rPrChange>
        </w:rPr>
      </w:pPr>
      <w:bookmarkStart w:id="134" w:name="_Toc428261017"/>
      <w:r w:rsidRPr="00337885">
        <w:rPr>
          <w:rFonts w:ascii="Times New Roman" w:hAnsi="Times New Roman" w:cs="Times New Roman"/>
          <w:sz w:val="28"/>
          <w:szCs w:val="28"/>
          <w:rPrChange w:id="135" w:author="Varshney, Richa (external - Project)" w:date="2015-08-25T10:20:00Z">
            <w:rPr>
              <w:rFonts w:ascii="Times New Roman" w:hAnsi="Times New Roman" w:cs="Times New Roman"/>
            </w:rPr>
          </w:rPrChange>
        </w:rPr>
        <w:t>References</w:t>
      </w:r>
      <w:bookmarkEnd w:id="134"/>
    </w:p>
    <w:p w:rsidR="009C76CE" w:rsidRDefault="009C76CE" w:rsidP="00337885">
      <w:pPr>
        <w:pStyle w:val="Heading1"/>
        <w:jc w:val="both"/>
        <w:rPr>
          <w:ins w:id="136" w:author="Sebastian Koehler" w:date="2015-08-24T11:17:00Z"/>
          <w:rFonts w:ascii="Calibri" w:hAnsi="Calibri" w:cs="Times New Roman"/>
          <w:sz w:val="24"/>
          <w:szCs w:val="24"/>
        </w:rPr>
        <w:pPrChange w:id="137" w:author="Varshney, Richa (external - Project)" w:date="2015-08-25T10:20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</w:p>
    <w:p w:rsidR="009C76CE" w:rsidRPr="00337885" w:rsidDel="00337885" w:rsidRDefault="009C76CE" w:rsidP="009C76CE">
      <w:pPr>
        <w:widowControl w:val="0"/>
        <w:autoSpaceDE w:val="0"/>
        <w:autoSpaceDN w:val="0"/>
        <w:adjustRightInd w:val="0"/>
        <w:spacing w:after="0" w:line="240" w:lineRule="auto"/>
        <w:rPr>
          <w:ins w:id="138" w:author="Sebastian Koehler" w:date="2015-08-24T11:17:00Z"/>
          <w:del w:id="139" w:author="Varshney, Richa (external - Project)" w:date="2015-08-25T10:20:00Z"/>
          <w:rFonts w:ascii="Calibri" w:hAnsi="Calibri" w:cs="Calibri"/>
          <w:sz w:val="24"/>
          <w:szCs w:val="24"/>
          <w:rPrChange w:id="140" w:author="Varshney, Richa (external - Project)" w:date="2015-08-25T10:20:00Z">
            <w:rPr>
              <w:ins w:id="141" w:author="Sebastian Koehler" w:date="2015-08-24T11:17:00Z"/>
              <w:del w:id="142" w:author="Varshney, Richa (external - Project)" w:date="2015-08-25T10:20:00Z"/>
              <w:rFonts w:ascii="Calibri" w:hAnsi="Calibri" w:cs="Calibri"/>
              <w:sz w:val="28"/>
              <w:szCs w:val="28"/>
            </w:rPr>
          </w:rPrChange>
        </w:rPr>
      </w:pPr>
      <w:ins w:id="143" w:author="Sebastian Koehler" w:date="2015-08-24T11:17:00Z">
        <w:r w:rsidRPr="00337885">
          <w:rPr>
            <w:rFonts w:ascii="Calibri" w:hAnsi="Calibri" w:cs="Times New Roman"/>
            <w:sz w:val="24"/>
            <w:szCs w:val="24"/>
            <w:rPrChange w:id="144" w:author="Varshney, Richa (external - Project)" w:date="2015-08-25T10:20:00Z">
              <w:rPr>
                <w:rFonts w:ascii="Calibri" w:hAnsi="Calibri" w:cs="Times New Roman"/>
                <w:sz w:val="24"/>
                <w:szCs w:val="24"/>
              </w:rPr>
            </w:rPrChange>
          </w:rPr>
          <w:fldChar w:fldCharType="begin"/>
        </w:r>
        <w:r w:rsidRPr="00337885">
          <w:rPr>
            <w:rFonts w:ascii="Calibri" w:hAnsi="Calibri" w:cs="Times New Roman"/>
            <w:sz w:val="24"/>
            <w:szCs w:val="24"/>
            <w:rPrChange w:id="145" w:author="Varshney, Richa (external - Project)" w:date="2015-08-25T10:20:00Z">
              <w:rPr>
                <w:rFonts w:ascii="Calibri" w:hAnsi="Calibri" w:cs="Times New Roman"/>
                <w:sz w:val="24"/>
                <w:szCs w:val="24"/>
              </w:rPr>
            </w:rPrChange>
          </w:rPr>
          <w:instrText>HYPERLINK "https://wiki.wdf.sap.corp/wiki/display/ASE/Unit+Testing+on+HANA+in+XSUnit"</w:instrText>
        </w:r>
        <w:r w:rsidRPr="00337885">
          <w:rPr>
            <w:rFonts w:ascii="Calibri" w:hAnsi="Calibri" w:cs="Times New Roman"/>
            <w:sz w:val="24"/>
            <w:szCs w:val="24"/>
            <w:rPrChange w:id="146" w:author="Varshney, Richa (external - Project)" w:date="2015-08-25T10:20:00Z">
              <w:rPr>
                <w:rFonts w:ascii="Calibri" w:hAnsi="Calibri" w:cs="Times New Roman"/>
                <w:sz w:val="24"/>
                <w:szCs w:val="24"/>
              </w:rPr>
            </w:rPrChange>
          </w:rPr>
          <w:fldChar w:fldCharType="separate"/>
        </w:r>
        <w:r w:rsidRPr="00337885">
          <w:rPr>
            <w:rFonts w:ascii="Calibri" w:hAnsi="Calibri" w:cs="Calibri"/>
            <w:color w:val="0000E9"/>
            <w:sz w:val="24"/>
            <w:szCs w:val="24"/>
            <w:u w:val="single" w:color="0000E9"/>
            <w:rPrChange w:id="147" w:author="Varshney, Richa (external - Project)" w:date="2015-08-25T10:20:00Z">
              <w:rPr>
                <w:rFonts w:ascii="Calibri" w:hAnsi="Calibri" w:cs="Calibri"/>
                <w:color w:val="0000E9"/>
                <w:sz w:val="28"/>
                <w:szCs w:val="28"/>
                <w:u w:val="single" w:color="0000E9"/>
              </w:rPr>
            </w:rPrChange>
          </w:rPr>
          <w:t>https://wiki.wdf.sap.corp/wiki/display/ASE/Unit+Testing+on+HANA+in+XSUnit</w:t>
        </w:r>
        <w:r w:rsidRPr="00337885">
          <w:rPr>
            <w:rFonts w:ascii="Calibri" w:hAnsi="Calibri" w:cs="Times New Roman"/>
            <w:sz w:val="24"/>
            <w:szCs w:val="24"/>
            <w:rPrChange w:id="148" w:author="Varshney, Richa (external - Project)" w:date="2015-08-25T10:20:00Z">
              <w:rPr>
                <w:rFonts w:ascii="Calibri" w:hAnsi="Calibri" w:cs="Times New Roman"/>
                <w:sz w:val="24"/>
                <w:szCs w:val="24"/>
              </w:rPr>
            </w:rPrChange>
          </w:rPr>
          <w:fldChar w:fldCharType="end"/>
        </w:r>
      </w:ins>
    </w:p>
    <w:p w:rsidR="009C76CE" w:rsidRPr="00337885" w:rsidRDefault="009C76CE" w:rsidP="00337885">
      <w:pPr>
        <w:widowControl w:val="0"/>
        <w:autoSpaceDE w:val="0"/>
        <w:autoSpaceDN w:val="0"/>
        <w:adjustRightInd w:val="0"/>
        <w:spacing w:after="0" w:line="240" w:lineRule="auto"/>
        <w:rPr>
          <w:ins w:id="149" w:author="Sebastian Koehler" w:date="2015-08-24T11:17:00Z"/>
          <w:rFonts w:ascii="Calibri" w:hAnsi="Calibri" w:cs="Calibri"/>
          <w:sz w:val="24"/>
          <w:szCs w:val="24"/>
          <w:rPrChange w:id="150" w:author="Varshney, Richa (external - Project)" w:date="2015-08-25T10:20:00Z">
            <w:rPr>
              <w:ins w:id="151" w:author="Sebastian Koehler" w:date="2015-08-24T11:17:00Z"/>
              <w:rFonts w:ascii="Calibri" w:hAnsi="Calibri" w:cs="Calibri"/>
              <w:sz w:val="28"/>
              <w:szCs w:val="28"/>
            </w:rPr>
          </w:rPrChange>
        </w:rPr>
        <w:pPrChange w:id="152" w:author="Varshney, Richa (external - Project)" w:date="2015-08-25T10:20:00Z">
          <w:pPr/>
        </w:pPrChange>
      </w:pPr>
    </w:p>
    <w:p w:rsidR="009C76CE" w:rsidRPr="00337885" w:rsidRDefault="009C76CE" w:rsidP="00CF3047">
      <w:pPr>
        <w:rPr>
          <w:sz w:val="24"/>
          <w:szCs w:val="24"/>
          <w:rPrChange w:id="153" w:author="Varshney, Richa (external - Project)" w:date="2015-08-25T10:20:00Z">
            <w:rPr/>
          </w:rPrChange>
        </w:rPr>
      </w:pPr>
      <w:ins w:id="154" w:author="Sebastian Koehler" w:date="2015-08-24T11:17:00Z">
        <w:r w:rsidRPr="00337885">
          <w:rPr>
            <w:rFonts w:ascii="Calibri" w:hAnsi="Calibri" w:cs="Calibri"/>
            <w:sz w:val="24"/>
            <w:szCs w:val="24"/>
            <w:rPrChange w:id="155" w:author="Varshney, Richa (external - Project)" w:date="2015-08-25T10:20:00Z">
              <w:rPr>
                <w:rFonts w:ascii="Calibri" w:hAnsi="Calibri" w:cs="Calibri"/>
                <w:sz w:val="28"/>
                <w:szCs w:val="28"/>
              </w:rPr>
            </w:rPrChange>
          </w:rPr>
          <w:fldChar w:fldCharType="begin"/>
        </w:r>
        <w:r w:rsidRPr="00337885">
          <w:rPr>
            <w:rFonts w:ascii="Calibri" w:hAnsi="Calibri" w:cs="Calibri"/>
            <w:sz w:val="24"/>
            <w:szCs w:val="24"/>
            <w:rPrChange w:id="156" w:author="Varshney, Richa (external - Project)" w:date="2015-08-25T10:20:00Z">
              <w:rPr>
                <w:rFonts w:ascii="Calibri" w:hAnsi="Calibri" w:cs="Calibri"/>
                <w:sz w:val="28"/>
                <w:szCs w:val="28"/>
              </w:rPr>
            </w:rPrChange>
          </w:rPr>
          <w:instrText>HYPERLINK "http://help.sap.com/hana/SAP_HANA_XS_Unit_JavaScript_API_Reference_en/index.html"</w:instrText>
        </w:r>
        <w:r w:rsidRPr="00337885">
          <w:rPr>
            <w:rFonts w:ascii="Calibri" w:hAnsi="Calibri" w:cs="Calibri"/>
            <w:sz w:val="24"/>
            <w:szCs w:val="24"/>
            <w:rPrChange w:id="157" w:author="Varshney, Richa (external - Project)" w:date="2015-08-25T10:20:00Z">
              <w:rPr>
                <w:rFonts w:ascii="Calibri" w:hAnsi="Calibri" w:cs="Calibri"/>
                <w:sz w:val="28"/>
                <w:szCs w:val="28"/>
              </w:rPr>
            </w:rPrChange>
          </w:rPr>
          <w:fldChar w:fldCharType="separate"/>
        </w:r>
        <w:r w:rsidRPr="00337885">
          <w:rPr>
            <w:rFonts w:ascii="Calibri" w:hAnsi="Calibri" w:cs="Calibri"/>
            <w:color w:val="0000E9"/>
            <w:sz w:val="24"/>
            <w:szCs w:val="24"/>
            <w:u w:val="single" w:color="0000E9"/>
            <w:rPrChange w:id="158" w:author="Varshney, Richa (external - Project)" w:date="2015-08-25T10:20:00Z">
              <w:rPr>
                <w:rFonts w:ascii="Calibri" w:hAnsi="Calibri" w:cs="Calibri"/>
                <w:color w:val="0000E9"/>
                <w:sz w:val="28"/>
                <w:szCs w:val="28"/>
                <w:u w:val="single" w:color="0000E9"/>
              </w:rPr>
            </w:rPrChange>
          </w:rPr>
          <w:t>http://help.sap.com/hana/SAP_HANA_XS_Unit_JavaScript_API_Reference_en/index.html</w:t>
        </w:r>
        <w:r w:rsidRPr="00337885">
          <w:rPr>
            <w:rFonts w:ascii="Calibri" w:hAnsi="Calibri" w:cs="Calibri"/>
            <w:sz w:val="24"/>
            <w:szCs w:val="24"/>
            <w:rPrChange w:id="159" w:author="Varshney, Richa (external - Project)" w:date="2015-08-25T10:20:00Z">
              <w:rPr>
                <w:rFonts w:ascii="Calibri" w:hAnsi="Calibri" w:cs="Calibri"/>
                <w:sz w:val="28"/>
                <w:szCs w:val="28"/>
              </w:rPr>
            </w:rPrChange>
          </w:rPr>
          <w:fldChar w:fldCharType="end"/>
        </w:r>
      </w:ins>
    </w:p>
    <w:p w:rsidR="004557D4" w:rsidRPr="00337885" w:rsidRDefault="009C76CE" w:rsidP="004557D4">
      <w:pPr>
        <w:rPr>
          <w:sz w:val="24"/>
          <w:szCs w:val="24"/>
          <w:rPrChange w:id="160" w:author="Varshney, Richa (external - Project)" w:date="2015-08-25T10:20:00Z">
            <w:rPr/>
          </w:rPrChange>
        </w:rPr>
      </w:pPr>
      <w:r w:rsidRPr="00337885">
        <w:rPr>
          <w:sz w:val="24"/>
          <w:szCs w:val="24"/>
          <w:rPrChange w:id="161" w:author="Varshney, Richa (external - Project)" w:date="2015-08-25T10:20:00Z">
            <w:rPr/>
          </w:rPrChange>
        </w:rPr>
        <w:fldChar w:fldCharType="begin"/>
      </w:r>
      <w:r w:rsidRPr="00337885">
        <w:rPr>
          <w:sz w:val="24"/>
          <w:szCs w:val="24"/>
          <w:rPrChange w:id="162" w:author="Varshney, Richa (external - Project)" w:date="2015-08-25T10:20:00Z">
            <w:rPr/>
          </w:rPrChange>
        </w:rPr>
        <w:instrText xml:space="preserve"> HYPERLINK "https://wiki.wdf.sap.corp/wiki/download/attachments/1588440504/HANAXS_cheatsheet_2.0.pdf?version=2&amp;modificationDate=1417187578000&amp;api=v2" </w:instrText>
      </w:r>
      <w:r w:rsidRPr="00337885">
        <w:rPr>
          <w:sz w:val="24"/>
          <w:szCs w:val="24"/>
          <w:rPrChange w:id="163" w:author="Varshney, Richa (external - Project)" w:date="2015-08-25T10:20:00Z">
            <w:rPr/>
          </w:rPrChange>
        </w:rPr>
        <w:fldChar w:fldCharType="separate"/>
      </w:r>
      <w:r w:rsidR="004557D4" w:rsidRPr="00337885">
        <w:rPr>
          <w:rStyle w:val="Hyperlink"/>
          <w:sz w:val="24"/>
          <w:szCs w:val="24"/>
          <w:rPrChange w:id="164" w:author="Varshney, Richa (external - Project)" w:date="2015-08-25T10:20:00Z">
            <w:rPr>
              <w:rStyle w:val="Hyperlink"/>
            </w:rPr>
          </w:rPrChange>
        </w:rPr>
        <w:t>https://wiki.wdf.sap.corp/wiki/download/attachments/1588440504/HANAXS_cheatsheet_2.0.pdf</w:t>
      </w:r>
      <w:del w:id="165" w:author="Sebastian Koehler" w:date="2015-08-24T11:25:00Z">
        <w:r w:rsidR="004557D4" w:rsidRPr="00337885" w:rsidDel="00FA5A96">
          <w:rPr>
            <w:rStyle w:val="Hyperlink"/>
            <w:sz w:val="24"/>
            <w:szCs w:val="24"/>
            <w:rPrChange w:id="166" w:author="Varshney, Richa (external - Project)" w:date="2015-08-25T10:20:00Z">
              <w:rPr>
                <w:rStyle w:val="Hyperlink"/>
              </w:rPr>
            </w:rPrChange>
          </w:rPr>
          <w:delText>?version=2&amp;modificationDate=1417187578000&amp;api=v2</w:delText>
        </w:r>
      </w:del>
      <w:r w:rsidRPr="00337885">
        <w:rPr>
          <w:rStyle w:val="Hyperlink"/>
          <w:sz w:val="24"/>
          <w:szCs w:val="24"/>
          <w:rPrChange w:id="167" w:author="Varshney, Richa (external - Project)" w:date="2015-08-25T10:20:00Z">
            <w:rPr>
              <w:rStyle w:val="Hyperlink"/>
            </w:rPr>
          </w:rPrChange>
        </w:rPr>
        <w:fldChar w:fldCharType="end"/>
      </w:r>
    </w:p>
    <w:p w:rsidR="004557D4" w:rsidRPr="004557D4" w:rsidRDefault="004557D4" w:rsidP="004557D4"/>
    <w:sectPr w:rsidR="004557D4" w:rsidRPr="004557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382" w:rsidRDefault="00BF6382" w:rsidP="00EF316D">
      <w:pPr>
        <w:spacing w:after="0" w:line="240" w:lineRule="auto"/>
      </w:pPr>
      <w:r>
        <w:separator/>
      </w:r>
    </w:p>
  </w:endnote>
  <w:endnote w:type="continuationSeparator" w:id="0">
    <w:p w:rsidR="00BF6382" w:rsidRDefault="00BF6382" w:rsidP="00EF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9476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6CE" w:rsidRDefault="009C76CE" w:rsidP="00EF316D">
        <w:pPr>
          <w:pStyle w:val="Footer"/>
          <w:ind w:left="5760" w:firstLine="360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8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76CE" w:rsidRDefault="009C7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382" w:rsidRDefault="00BF6382" w:rsidP="00EF316D">
      <w:pPr>
        <w:spacing w:after="0" w:line="240" w:lineRule="auto"/>
      </w:pPr>
      <w:r>
        <w:separator/>
      </w:r>
    </w:p>
  </w:footnote>
  <w:footnote w:type="continuationSeparator" w:id="0">
    <w:p w:rsidR="00BF6382" w:rsidRDefault="00BF6382" w:rsidP="00EF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7F9C"/>
    <w:multiLevelType w:val="hybridMultilevel"/>
    <w:tmpl w:val="D32858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0587F"/>
    <w:multiLevelType w:val="hybridMultilevel"/>
    <w:tmpl w:val="9DA4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D339B"/>
    <w:multiLevelType w:val="hybridMultilevel"/>
    <w:tmpl w:val="F768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13638"/>
    <w:multiLevelType w:val="hybridMultilevel"/>
    <w:tmpl w:val="45BED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A6676CF"/>
    <w:multiLevelType w:val="hybridMultilevel"/>
    <w:tmpl w:val="6B38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rshney, Richa (external - Project)">
    <w15:presenceInfo w15:providerId="AD" w15:userId="S-1-5-21-74642-3284969411-2123768488-986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8F"/>
    <w:rsid w:val="00037432"/>
    <w:rsid w:val="00044C80"/>
    <w:rsid w:val="000E2502"/>
    <w:rsid w:val="000E2D27"/>
    <w:rsid w:val="001678EB"/>
    <w:rsid w:val="0023440E"/>
    <w:rsid w:val="00256D72"/>
    <w:rsid w:val="00312D41"/>
    <w:rsid w:val="00314C12"/>
    <w:rsid w:val="00337885"/>
    <w:rsid w:val="0042117D"/>
    <w:rsid w:val="004540CC"/>
    <w:rsid w:val="004557D4"/>
    <w:rsid w:val="0047126C"/>
    <w:rsid w:val="00476B7A"/>
    <w:rsid w:val="005421B0"/>
    <w:rsid w:val="00566248"/>
    <w:rsid w:val="005A005C"/>
    <w:rsid w:val="005A5666"/>
    <w:rsid w:val="00600838"/>
    <w:rsid w:val="0060175D"/>
    <w:rsid w:val="006808A5"/>
    <w:rsid w:val="00683081"/>
    <w:rsid w:val="006E6C60"/>
    <w:rsid w:val="00745DF5"/>
    <w:rsid w:val="00750FA2"/>
    <w:rsid w:val="008C25A3"/>
    <w:rsid w:val="008D5DC1"/>
    <w:rsid w:val="0091212E"/>
    <w:rsid w:val="009C76CE"/>
    <w:rsid w:val="00A865A5"/>
    <w:rsid w:val="00A95320"/>
    <w:rsid w:val="00AD2C4A"/>
    <w:rsid w:val="00AE71DB"/>
    <w:rsid w:val="00BC5465"/>
    <w:rsid w:val="00BF6382"/>
    <w:rsid w:val="00C05598"/>
    <w:rsid w:val="00C33B64"/>
    <w:rsid w:val="00C81958"/>
    <w:rsid w:val="00CC598C"/>
    <w:rsid w:val="00CF3047"/>
    <w:rsid w:val="00D2134A"/>
    <w:rsid w:val="00D7781B"/>
    <w:rsid w:val="00DD76D3"/>
    <w:rsid w:val="00DF7A3C"/>
    <w:rsid w:val="00E47D8F"/>
    <w:rsid w:val="00E51971"/>
    <w:rsid w:val="00E64750"/>
    <w:rsid w:val="00EF316D"/>
    <w:rsid w:val="00F75C60"/>
    <w:rsid w:val="00FA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596FEDF-FB52-4FDC-ADD0-C602CFE5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60"/>
    <w:pPr>
      <w:ind w:left="720"/>
      <w:contextualSpacing/>
    </w:pPr>
  </w:style>
  <w:style w:type="table" w:styleId="TableGrid">
    <w:name w:val="Table Grid"/>
    <w:basedOn w:val="TableNormal"/>
    <w:uiPriority w:val="39"/>
    <w:rsid w:val="0016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9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76D3"/>
    <w:pPr>
      <w:tabs>
        <w:tab w:val="right" w:leader="dot" w:pos="9350"/>
      </w:tabs>
      <w:spacing w:after="100"/>
      <w:pPrChange w:id="0" w:author="Varshney, Richa (external - Project)" w:date="2015-08-25T10:14:00Z">
        <w:pPr>
          <w:spacing w:after="100" w:line="259" w:lineRule="auto"/>
        </w:pPr>
      </w:pPrChange>
    </w:pPr>
    <w:rPr>
      <w:rPrChange w:id="0" w:author="Varshney, Richa (external - Project)" w:date="2015-08-25T10:14:00Z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rPrChange>
    </w:rPr>
  </w:style>
  <w:style w:type="character" w:styleId="Hyperlink">
    <w:name w:val="Hyperlink"/>
    <w:basedOn w:val="DefaultParagraphFont"/>
    <w:uiPriority w:val="99"/>
    <w:unhideWhenUsed/>
    <w:rsid w:val="00E519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05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6D"/>
  </w:style>
  <w:style w:type="paragraph" w:styleId="Footer">
    <w:name w:val="footer"/>
    <w:basedOn w:val="Normal"/>
    <w:link w:val="FooterChar"/>
    <w:uiPriority w:val="99"/>
    <w:unhideWhenUsed/>
    <w:rsid w:val="00EF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6D"/>
  </w:style>
  <w:style w:type="character" w:styleId="FollowedHyperlink">
    <w:name w:val="FollowedHyperlink"/>
    <w:basedOn w:val="DefaultParagraphFont"/>
    <w:uiPriority w:val="99"/>
    <w:semiHidden/>
    <w:unhideWhenUsed/>
    <w:rsid w:val="009C76C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14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8253-3772-4758-9567-D731CCE5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Richa (external - Project)</dc:creator>
  <cp:keywords/>
  <dc:description/>
  <cp:lastModifiedBy>Varshney, Richa (external - Project)</cp:lastModifiedBy>
  <cp:revision>13</cp:revision>
  <dcterms:created xsi:type="dcterms:W3CDTF">2015-08-24T09:25:00Z</dcterms:created>
  <dcterms:modified xsi:type="dcterms:W3CDTF">2015-08-25T04:51:00Z</dcterms:modified>
</cp:coreProperties>
</file>